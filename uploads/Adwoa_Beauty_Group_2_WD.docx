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7669" w14:textId="77777777" w:rsidR="004B5C2C" w:rsidRDefault="00000000">
      <w:pPr>
        <w:spacing w:line="480" w:lineRule="auto"/>
        <w:jc w:val="center"/>
        <w:rPr>
          <w:b/>
        </w:rPr>
      </w:pPr>
      <w:r>
        <w:rPr>
          <w:b/>
        </w:rPr>
        <w:t>CHAPTER FOUR</w:t>
      </w:r>
    </w:p>
    <w:p w14:paraId="75D14E71" w14:textId="77777777" w:rsidR="004B5C2C" w:rsidRDefault="00000000">
      <w:pPr>
        <w:spacing w:line="480" w:lineRule="auto"/>
        <w:jc w:val="center"/>
        <w:rPr>
          <w:b/>
        </w:rPr>
      </w:pPr>
      <w:r>
        <w:rPr>
          <w:b/>
        </w:rPr>
        <w:t>INTERPRETATION OF RESULTS AND DISCUSSION</w:t>
      </w:r>
    </w:p>
    <w:p w14:paraId="79BB3D02" w14:textId="77777777" w:rsidR="004B5C2C" w:rsidRDefault="00000000">
      <w:pPr>
        <w:rPr>
          <w:b/>
        </w:rPr>
      </w:pPr>
      <w:r>
        <w:rPr>
          <w:b/>
        </w:rPr>
        <w:t>Socio-demographic Characteristics of Pregnant Women</w:t>
      </w:r>
    </w:p>
    <w:p w14:paraId="1F206E97" w14:textId="77777777" w:rsidR="004B5C2C" w:rsidRDefault="00000000">
      <w:pPr>
        <w:pBdr>
          <w:top w:val="nil"/>
          <w:left w:val="nil"/>
          <w:bottom w:val="nil"/>
          <w:right w:val="nil"/>
          <w:between w:val="nil"/>
        </w:pBdr>
        <w:spacing w:after="200"/>
        <w:rPr>
          <w:i/>
          <w:color w:val="44546A"/>
          <w:sz w:val="18"/>
          <w:szCs w:val="18"/>
        </w:rPr>
      </w:pPr>
      <w:r>
        <w:rPr>
          <w:i/>
          <w:color w:val="44546A"/>
        </w:rPr>
        <w:t>Table 4. 1:   Socio-demographic Characteristics</w:t>
      </w:r>
      <w:r>
        <w:rPr>
          <w:i/>
          <w:color w:val="44546A"/>
          <w:sz w:val="18"/>
          <w:szCs w:val="18"/>
        </w:rPr>
        <w:t xml:space="preserve"> </w:t>
      </w:r>
    </w:p>
    <w:tbl>
      <w:tblPr>
        <w:tblStyle w:val="a"/>
        <w:tblW w:w="9293" w:type="dxa"/>
        <w:tblLayout w:type="fixed"/>
        <w:tblLook w:val="0400" w:firstRow="0" w:lastRow="0" w:firstColumn="0" w:lastColumn="0" w:noHBand="0" w:noVBand="1"/>
      </w:tblPr>
      <w:tblGrid>
        <w:gridCol w:w="2888"/>
        <w:gridCol w:w="3740"/>
        <w:gridCol w:w="1290"/>
        <w:gridCol w:w="1375"/>
      </w:tblGrid>
      <w:tr w:rsidR="004B5C2C" w14:paraId="6A4324E0" w14:textId="77777777">
        <w:trPr>
          <w:trHeight w:val="316"/>
        </w:trPr>
        <w:tc>
          <w:tcPr>
            <w:tcW w:w="28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3F49E2" w14:textId="77777777" w:rsidR="004B5C2C" w:rsidRDefault="00000000">
            <w:pPr>
              <w:rPr>
                <w:b/>
                <w:color w:val="000000"/>
                <w:sz w:val="21"/>
                <w:szCs w:val="21"/>
              </w:rPr>
            </w:pPr>
            <w:r>
              <w:rPr>
                <w:b/>
                <w:color w:val="000000"/>
                <w:sz w:val="21"/>
                <w:szCs w:val="21"/>
              </w:rPr>
              <w:t>Variable</w:t>
            </w:r>
          </w:p>
        </w:tc>
        <w:tc>
          <w:tcPr>
            <w:tcW w:w="3740" w:type="dxa"/>
            <w:tcBorders>
              <w:top w:val="single" w:sz="4" w:space="0" w:color="000000"/>
              <w:left w:val="nil"/>
              <w:bottom w:val="single" w:sz="4" w:space="0" w:color="000000"/>
              <w:right w:val="single" w:sz="4" w:space="0" w:color="000000"/>
            </w:tcBorders>
            <w:shd w:val="clear" w:color="auto" w:fill="auto"/>
            <w:vAlign w:val="bottom"/>
          </w:tcPr>
          <w:p w14:paraId="29023154" w14:textId="77777777" w:rsidR="004B5C2C" w:rsidRDefault="00000000">
            <w:pPr>
              <w:rPr>
                <w:b/>
                <w:color w:val="000000"/>
                <w:sz w:val="21"/>
                <w:szCs w:val="21"/>
              </w:rPr>
            </w:pPr>
            <w:r>
              <w:rPr>
                <w:b/>
                <w:color w:val="000000"/>
                <w:sz w:val="21"/>
                <w:szCs w:val="21"/>
              </w:rPr>
              <w:t>Category</w:t>
            </w:r>
          </w:p>
        </w:tc>
        <w:tc>
          <w:tcPr>
            <w:tcW w:w="1290" w:type="dxa"/>
            <w:tcBorders>
              <w:top w:val="single" w:sz="4" w:space="0" w:color="000000"/>
              <w:left w:val="nil"/>
              <w:bottom w:val="single" w:sz="4" w:space="0" w:color="000000"/>
              <w:right w:val="single" w:sz="4" w:space="0" w:color="000000"/>
            </w:tcBorders>
            <w:shd w:val="clear" w:color="auto" w:fill="auto"/>
            <w:vAlign w:val="bottom"/>
          </w:tcPr>
          <w:p w14:paraId="542B2F44" w14:textId="77777777" w:rsidR="004B5C2C" w:rsidRDefault="00000000">
            <w:pPr>
              <w:jc w:val="center"/>
              <w:rPr>
                <w:b/>
                <w:color w:val="000000"/>
                <w:sz w:val="21"/>
                <w:szCs w:val="21"/>
              </w:rPr>
            </w:pPr>
            <w:r>
              <w:rPr>
                <w:b/>
                <w:color w:val="000000"/>
                <w:sz w:val="21"/>
                <w:szCs w:val="21"/>
              </w:rPr>
              <w:t>Frequency (n=200)</w:t>
            </w:r>
          </w:p>
        </w:tc>
        <w:tc>
          <w:tcPr>
            <w:tcW w:w="1375" w:type="dxa"/>
            <w:tcBorders>
              <w:top w:val="single" w:sz="4" w:space="0" w:color="000000"/>
              <w:left w:val="nil"/>
              <w:bottom w:val="single" w:sz="4" w:space="0" w:color="000000"/>
              <w:right w:val="single" w:sz="4" w:space="0" w:color="000000"/>
            </w:tcBorders>
            <w:shd w:val="clear" w:color="auto" w:fill="auto"/>
            <w:vAlign w:val="bottom"/>
          </w:tcPr>
          <w:p w14:paraId="17C1360C" w14:textId="77777777" w:rsidR="004B5C2C" w:rsidRDefault="00000000">
            <w:pPr>
              <w:jc w:val="center"/>
              <w:rPr>
                <w:b/>
                <w:color w:val="000000"/>
                <w:sz w:val="21"/>
                <w:szCs w:val="21"/>
              </w:rPr>
            </w:pPr>
            <w:r>
              <w:rPr>
                <w:b/>
                <w:color w:val="000000"/>
                <w:sz w:val="21"/>
                <w:szCs w:val="21"/>
              </w:rPr>
              <w:t>Percentage (%)</w:t>
            </w:r>
          </w:p>
        </w:tc>
      </w:tr>
      <w:tr w:rsidR="004B5C2C" w14:paraId="3A684D54"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CEAA042" w14:textId="77777777" w:rsidR="004B5C2C" w:rsidRDefault="00000000">
            <w:pPr>
              <w:rPr>
                <w:b/>
                <w:color w:val="000000"/>
                <w:sz w:val="21"/>
                <w:szCs w:val="21"/>
              </w:rPr>
            </w:pPr>
            <w:r>
              <w:rPr>
                <w:b/>
                <w:color w:val="000000"/>
                <w:sz w:val="21"/>
                <w:szCs w:val="21"/>
              </w:rPr>
              <w:t>Age (years)</w:t>
            </w:r>
          </w:p>
        </w:tc>
        <w:tc>
          <w:tcPr>
            <w:tcW w:w="3740" w:type="dxa"/>
            <w:tcBorders>
              <w:top w:val="nil"/>
              <w:left w:val="nil"/>
              <w:bottom w:val="single" w:sz="4" w:space="0" w:color="000000"/>
              <w:right w:val="single" w:sz="4" w:space="0" w:color="000000"/>
            </w:tcBorders>
            <w:shd w:val="clear" w:color="auto" w:fill="auto"/>
            <w:vAlign w:val="bottom"/>
          </w:tcPr>
          <w:p w14:paraId="4012D99F" w14:textId="77777777" w:rsidR="004B5C2C" w:rsidRDefault="00000000">
            <w:pPr>
              <w:rPr>
                <w:color w:val="000000"/>
                <w:sz w:val="21"/>
                <w:szCs w:val="21"/>
              </w:rPr>
            </w:pPr>
            <w:r>
              <w:rPr>
                <w:color w:val="000000"/>
                <w:sz w:val="21"/>
                <w:szCs w:val="21"/>
              </w:rPr>
              <w:t>Mean ± SD = 29.71 ± 6.19</w:t>
            </w:r>
          </w:p>
        </w:tc>
        <w:tc>
          <w:tcPr>
            <w:tcW w:w="1290" w:type="dxa"/>
            <w:tcBorders>
              <w:top w:val="nil"/>
              <w:left w:val="nil"/>
              <w:bottom w:val="single" w:sz="4" w:space="0" w:color="000000"/>
              <w:right w:val="single" w:sz="4" w:space="0" w:color="000000"/>
            </w:tcBorders>
            <w:shd w:val="clear" w:color="auto" w:fill="auto"/>
            <w:vAlign w:val="bottom"/>
          </w:tcPr>
          <w:p w14:paraId="2E3373D7" w14:textId="77777777" w:rsidR="004B5C2C" w:rsidRDefault="004B5C2C">
            <w:pPr>
              <w:jc w:val="center"/>
              <w:rPr>
                <w:color w:val="000000"/>
                <w:sz w:val="21"/>
                <w:szCs w:val="21"/>
              </w:rPr>
            </w:pPr>
          </w:p>
        </w:tc>
        <w:tc>
          <w:tcPr>
            <w:tcW w:w="1375" w:type="dxa"/>
            <w:tcBorders>
              <w:top w:val="nil"/>
              <w:left w:val="nil"/>
              <w:bottom w:val="single" w:sz="4" w:space="0" w:color="000000"/>
              <w:right w:val="single" w:sz="4" w:space="0" w:color="000000"/>
            </w:tcBorders>
            <w:shd w:val="clear" w:color="auto" w:fill="auto"/>
            <w:vAlign w:val="bottom"/>
          </w:tcPr>
          <w:p w14:paraId="06EFD919" w14:textId="77777777" w:rsidR="004B5C2C" w:rsidRDefault="004B5C2C">
            <w:pPr>
              <w:jc w:val="center"/>
              <w:rPr>
                <w:color w:val="000000"/>
                <w:sz w:val="21"/>
                <w:szCs w:val="21"/>
              </w:rPr>
            </w:pPr>
          </w:p>
        </w:tc>
      </w:tr>
      <w:tr w:rsidR="004B5C2C" w14:paraId="3D675830"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4E6B60AA" w14:textId="77777777" w:rsidR="004B5C2C" w:rsidRDefault="00000000">
            <w:pPr>
              <w:rPr>
                <w:b/>
                <w:color w:val="000000"/>
                <w:sz w:val="21"/>
                <w:szCs w:val="21"/>
              </w:rPr>
            </w:pPr>
            <w:r>
              <w:rPr>
                <w:b/>
                <w:color w:val="000000"/>
                <w:sz w:val="21"/>
                <w:szCs w:val="21"/>
              </w:rPr>
              <w:t>Age Group</w:t>
            </w:r>
          </w:p>
        </w:tc>
        <w:tc>
          <w:tcPr>
            <w:tcW w:w="3740" w:type="dxa"/>
            <w:tcBorders>
              <w:top w:val="nil"/>
              <w:left w:val="nil"/>
              <w:bottom w:val="single" w:sz="4" w:space="0" w:color="000000"/>
              <w:right w:val="single" w:sz="4" w:space="0" w:color="000000"/>
            </w:tcBorders>
            <w:shd w:val="clear" w:color="auto" w:fill="auto"/>
            <w:vAlign w:val="bottom"/>
          </w:tcPr>
          <w:p w14:paraId="086828BC" w14:textId="77777777" w:rsidR="004B5C2C" w:rsidRDefault="00000000">
            <w:pPr>
              <w:rPr>
                <w:color w:val="000000"/>
                <w:sz w:val="21"/>
                <w:szCs w:val="21"/>
              </w:rPr>
            </w:pPr>
            <w:r>
              <w:rPr>
                <w:color w:val="000000"/>
                <w:sz w:val="21"/>
                <w:szCs w:val="21"/>
              </w:rPr>
              <w:t>&lt; 20 years</w:t>
            </w:r>
          </w:p>
        </w:tc>
        <w:tc>
          <w:tcPr>
            <w:tcW w:w="1290" w:type="dxa"/>
            <w:tcBorders>
              <w:top w:val="nil"/>
              <w:left w:val="nil"/>
              <w:bottom w:val="single" w:sz="4" w:space="0" w:color="000000"/>
              <w:right w:val="single" w:sz="4" w:space="0" w:color="000000"/>
            </w:tcBorders>
            <w:shd w:val="clear" w:color="auto" w:fill="auto"/>
            <w:vAlign w:val="bottom"/>
          </w:tcPr>
          <w:p w14:paraId="1EEF7902" w14:textId="77777777" w:rsidR="004B5C2C" w:rsidRDefault="00000000">
            <w:pPr>
              <w:jc w:val="center"/>
              <w:rPr>
                <w:color w:val="000000"/>
                <w:sz w:val="21"/>
                <w:szCs w:val="21"/>
              </w:rPr>
            </w:pPr>
            <w:r>
              <w:rPr>
                <w:color w:val="000000"/>
                <w:sz w:val="21"/>
                <w:szCs w:val="21"/>
              </w:rPr>
              <w:t>10</w:t>
            </w:r>
          </w:p>
        </w:tc>
        <w:tc>
          <w:tcPr>
            <w:tcW w:w="1375" w:type="dxa"/>
            <w:tcBorders>
              <w:top w:val="nil"/>
              <w:left w:val="nil"/>
              <w:bottom w:val="single" w:sz="4" w:space="0" w:color="000000"/>
              <w:right w:val="single" w:sz="4" w:space="0" w:color="000000"/>
            </w:tcBorders>
            <w:shd w:val="clear" w:color="auto" w:fill="auto"/>
            <w:vAlign w:val="bottom"/>
          </w:tcPr>
          <w:p w14:paraId="64020ADB" w14:textId="77777777" w:rsidR="004B5C2C" w:rsidRDefault="00000000">
            <w:pPr>
              <w:jc w:val="center"/>
              <w:rPr>
                <w:color w:val="000000"/>
                <w:sz w:val="21"/>
                <w:szCs w:val="21"/>
              </w:rPr>
            </w:pPr>
            <w:r>
              <w:rPr>
                <w:color w:val="000000"/>
                <w:sz w:val="21"/>
                <w:szCs w:val="21"/>
              </w:rPr>
              <w:t>5</w:t>
            </w:r>
          </w:p>
        </w:tc>
      </w:tr>
      <w:tr w:rsidR="004B5C2C" w14:paraId="4DAF26F6"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40AF011B"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14CA3038" w14:textId="77777777" w:rsidR="004B5C2C" w:rsidRDefault="00000000">
            <w:pPr>
              <w:rPr>
                <w:color w:val="000000"/>
                <w:sz w:val="21"/>
                <w:szCs w:val="21"/>
              </w:rPr>
            </w:pPr>
            <w:r>
              <w:rPr>
                <w:color w:val="000000"/>
                <w:sz w:val="21"/>
                <w:szCs w:val="21"/>
              </w:rPr>
              <w:t>20-29 years</w:t>
            </w:r>
          </w:p>
        </w:tc>
        <w:tc>
          <w:tcPr>
            <w:tcW w:w="1290" w:type="dxa"/>
            <w:tcBorders>
              <w:top w:val="nil"/>
              <w:left w:val="nil"/>
              <w:bottom w:val="single" w:sz="4" w:space="0" w:color="000000"/>
              <w:right w:val="single" w:sz="4" w:space="0" w:color="000000"/>
            </w:tcBorders>
            <w:shd w:val="clear" w:color="auto" w:fill="auto"/>
            <w:vAlign w:val="bottom"/>
          </w:tcPr>
          <w:p w14:paraId="2BA88BCB" w14:textId="77777777" w:rsidR="004B5C2C" w:rsidRDefault="00000000">
            <w:pPr>
              <w:jc w:val="center"/>
              <w:rPr>
                <w:color w:val="000000"/>
                <w:sz w:val="21"/>
                <w:szCs w:val="21"/>
              </w:rPr>
            </w:pPr>
            <w:r>
              <w:rPr>
                <w:color w:val="000000"/>
                <w:sz w:val="21"/>
                <w:szCs w:val="21"/>
              </w:rPr>
              <w:t>95</w:t>
            </w:r>
          </w:p>
        </w:tc>
        <w:tc>
          <w:tcPr>
            <w:tcW w:w="1375" w:type="dxa"/>
            <w:tcBorders>
              <w:top w:val="nil"/>
              <w:left w:val="nil"/>
              <w:bottom w:val="single" w:sz="4" w:space="0" w:color="000000"/>
              <w:right w:val="single" w:sz="4" w:space="0" w:color="000000"/>
            </w:tcBorders>
            <w:shd w:val="clear" w:color="auto" w:fill="auto"/>
            <w:vAlign w:val="bottom"/>
          </w:tcPr>
          <w:p w14:paraId="7C07AE1A" w14:textId="77777777" w:rsidR="004B5C2C" w:rsidRDefault="00000000">
            <w:pPr>
              <w:jc w:val="center"/>
              <w:rPr>
                <w:color w:val="000000"/>
                <w:sz w:val="21"/>
                <w:szCs w:val="21"/>
              </w:rPr>
            </w:pPr>
            <w:r>
              <w:rPr>
                <w:color w:val="000000"/>
                <w:sz w:val="21"/>
                <w:szCs w:val="21"/>
              </w:rPr>
              <w:t>47.5</w:t>
            </w:r>
          </w:p>
        </w:tc>
      </w:tr>
      <w:tr w:rsidR="004B5C2C" w14:paraId="132D9B4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3768D99"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06230572" w14:textId="77777777" w:rsidR="004B5C2C" w:rsidRDefault="00000000">
            <w:pPr>
              <w:rPr>
                <w:color w:val="000000"/>
                <w:sz w:val="21"/>
                <w:szCs w:val="21"/>
              </w:rPr>
            </w:pPr>
            <w:r>
              <w:rPr>
                <w:color w:val="000000"/>
                <w:sz w:val="21"/>
                <w:szCs w:val="21"/>
              </w:rPr>
              <w:t>30-39 years</w:t>
            </w:r>
          </w:p>
        </w:tc>
        <w:tc>
          <w:tcPr>
            <w:tcW w:w="1290" w:type="dxa"/>
            <w:tcBorders>
              <w:top w:val="nil"/>
              <w:left w:val="nil"/>
              <w:bottom w:val="single" w:sz="4" w:space="0" w:color="000000"/>
              <w:right w:val="single" w:sz="4" w:space="0" w:color="000000"/>
            </w:tcBorders>
            <w:shd w:val="clear" w:color="auto" w:fill="auto"/>
            <w:vAlign w:val="bottom"/>
          </w:tcPr>
          <w:p w14:paraId="0894983F" w14:textId="77777777" w:rsidR="004B5C2C" w:rsidRDefault="00000000">
            <w:pPr>
              <w:jc w:val="center"/>
              <w:rPr>
                <w:color w:val="000000"/>
                <w:sz w:val="21"/>
                <w:szCs w:val="21"/>
              </w:rPr>
            </w:pPr>
            <w:r>
              <w:rPr>
                <w:color w:val="000000"/>
                <w:sz w:val="21"/>
                <w:szCs w:val="21"/>
              </w:rPr>
              <w:t>77</w:t>
            </w:r>
          </w:p>
        </w:tc>
        <w:tc>
          <w:tcPr>
            <w:tcW w:w="1375" w:type="dxa"/>
            <w:tcBorders>
              <w:top w:val="nil"/>
              <w:left w:val="nil"/>
              <w:bottom w:val="single" w:sz="4" w:space="0" w:color="000000"/>
              <w:right w:val="single" w:sz="4" w:space="0" w:color="000000"/>
            </w:tcBorders>
            <w:shd w:val="clear" w:color="auto" w:fill="auto"/>
            <w:vAlign w:val="bottom"/>
          </w:tcPr>
          <w:p w14:paraId="47A15458" w14:textId="77777777" w:rsidR="004B5C2C" w:rsidRDefault="00000000">
            <w:pPr>
              <w:jc w:val="center"/>
              <w:rPr>
                <w:color w:val="000000"/>
                <w:sz w:val="21"/>
                <w:szCs w:val="21"/>
              </w:rPr>
            </w:pPr>
            <w:r>
              <w:rPr>
                <w:color w:val="000000"/>
                <w:sz w:val="21"/>
                <w:szCs w:val="21"/>
              </w:rPr>
              <w:t>38.5</w:t>
            </w:r>
          </w:p>
        </w:tc>
      </w:tr>
      <w:tr w:rsidR="004B5C2C" w14:paraId="6C454CC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7AB7897"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683E2BB8" w14:textId="77777777" w:rsidR="004B5C2C" w:rsidRDefault="00000000">
            <w:pPr>
              <w:rPr>
                <w:color w:val="000000"/>
                <w:sz w:val="21"/>
                <w:szCs w:val="21"/>
              </w:rPr>
            </w:pPr>
            <w:r>
              <w:rPr>
                <w:color w:val="000000"/>
                <w:sz w:val="21"/>
                <w:szCs w:val="21"/>
              </w:rPr>
              <w:t>40-49 years</w:t>
            </w:r>
          </w:p>
        </w:tc>
        <w:tc>
          <w:tcPr>
            <w:tcW w:w="1290" w:type="dxa"/>
            <w:tcBorders>
              <w:top w:val="nil"/>
              <w:left w:val="nil"/>
              <w:bottom w:val="single" w:sz="4" w:space="0" w:color="000000"/>
              <w:right w:val="single" w:sz="4" w:space="0" w:color="000000"/>
            </w:tcBorders>
            <w:shd w:val="clear" w:color="auto" w:fill="auto"/>
            <w:vAlign w:val="bottom"/>
          </w:tcPr>
          <w:p w14:paraId="34201D24" w14:textId="77777777" w:rsidR="004B5C2C" w:rsidRDefault="00000000">
            <w:pPr>
              <w:jc w:val="center"/>
              <w:rPr>
                <w:color w:val="000000"/>
                <w:sz w:val="21"/>
                <w:szCs w:val="21"/>
              </w:rPr>
            </w:pPr>
            <w:r>
              <w:rPr>
                <w:color w:val="000000"/>
                <w:sz w:val="21"/>
                <w:szCs w:val="21"/>
              </w:rPr>
              <w:t>18</w:t>
            </w:r>
          </w:p>
        </w:tc>
        <w:tc>
          <w:tcPr>
            <w:tcW w:w="1375" w:type="dxa"/>
            <w:tcBorders>
              <w:top w:val="nil"/>
              <w:left w:val="nil"/>
              <w:bottom w:val="single" w:sz="4" w:space="0" w:color="000000"/>
              <w:right w:val="single" w:sz="4" w:space="0" w:color="000000"/>
            </w:tcBorders>
            <w:shd w:val="clear" w:color="auto" w:fill="auto"/>
            <w:vAlign w:val="bottom"/>
          </w:tcPr>
          <w:p w14:paraId="4F0ACC1D" w14:textId="77777777" w:rsidR="004B5C2C" w:rsidRDefault="00000000">
            <w:pPr>
              <w:jc w:val="center"/>
              <w:rPr>
                <w:color w:val="000000"/>
                <w:sz w:val="21"/>
                <w:szCs w:val="21"/>
              </w:rPr>
            </w:pPr>
            <w:r>
              <w:rPr>
                <w:color w:val="000000"/>
                <w:sz w:val="21"/>
                <w:szCs w:val="21"/>
              </w:rPr>
              <w:t>9</w:t>
            </w:r>
          </w:p>
        </w:tc>
      </w:tr>
      <w:tr w:rsidR="004B5C2C" w14:paraId="373CD71F"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9A02D43" w14:textId="77777777" w:rsidR="004B5C2C" w:rsidRDefault="00000000">
            <w:pPr>
              <w:rPr>
                <w:b/>
                <w:color w:val="000000"/>
                <w:sz w:val="21"/>
                <w:szCs w:val="21"/>
              </w:rPr>
            </w:pPr>
            <w:r>
              <w:rPr>
                <w:b/>
                <w:color w:val="000000"/>
                <w:sz w:val="21"/>
                <w:szCs w:val="21"/>
              </w:rPr>
              <w:t>Marital Status</w:t>
            </w:r>
          </w:p>
        </w:tc>
        <w:tc>
          <w:tcPr>
            <w:tcW w:w="3740" w:type="dxa"/>
            <w:tcBorders>
              <w:top w:val="nil"/>
              <w:left w:val="nil"/>
              <w:bottom w:val="single" w:sz="4" w:space="0" w:color="000000"/>
              <w:right w:val="single" w:sz="4" w:space="0" w:color="000000"/>
            </w:tcBorders>
            <w:shd w:val="clear" w:color="auto" w:fill="auto"/>
            <w:vAlign w:val="bottom"/>
          </w:tcPr>
          <w:p w14:paraId="50F5469E" w14:textId="77777777" w:rsidR="004B5C2C" w:rsidRDefault="00000000">
            <w:pPr>
              <w:rPr>
                <w:color w:val="000000"/>
                <w:sz w:val="21"/>
                <w:szCs w:val="21"/>
              </w:rPr>
            </w:pPr>
            <w:r>
              <w:rPr>
                <w:color w:val="000000"/>
                <w:sz w:val="21"/>
                <w:szCs w:val="21"/>
              </w:rPr>
              <w:t>Married</w:t>
            </w:r>
          </w:p>
        </w:tc>
        <w:tc>
          <w:tcPr>
            <w:tcW w:w="1290" w:type="dxa"/>
            <w:tcBorders>
              <w:top w:val="nil"/>
              <w:left w:val="nil"/>
              <w:bottom w:val="single" w:sz="4" w:space="0" w:color="000000"/>
              <w:right w:val="single" w:sz="4" w:space="0" w:color="000000"/>
            </w:tcBorders>
            <w:shd w:val="clear" w:color="auto" w:fill="auto"/>
            <w:vAlign w:val="bottom"/>
          </w:tcPr>
          <w:p w14:paraId="6CA30F16" w14:textId="77777777" w:rsidR="004B5C2C" w:rsidRDefault="00000000">
            <w:pPr>
              <w:jc w:val="center"/>
              <w:rPr>
                <w:color w:val="000000"/>
                <w:sz w:val="21"/>
                <w:szCs w:val="21"/>
              </w:rPr>
            </w:pPr>
            <w:r>
              <w:rPr>
                <w:color w:val="000000"/>
                <w:sz w:val="21"/>
                <w:szCs w:val="21"/>
              </w:rPr>
              <w:t>109</w:t>
            </w:r>
          </w:p>
        </w:tc>
        <w:tc>
          <w:tcPr>
            <w:tcW w:w="1375" w:type="dxa"/>
            <w:tcBorders>
              <w:top w:val="nil"/>
              <w:left w:val="nil"/>
              <w:bottom w:val="single" w:sz="4" w:space="0" w:color="000000"/>
              <w:right w:val="single" w:sz="4" w:space="0" w:color="000000"/>
            </w:tcBorders>
            <w:shd w:val="clear" w:color="auto" w:fill="auto"/>
            <w:vAlign w:val="bottom"/>
          </w:tcPr>
          <w:p w14:paraId="4686AA37" w14:textId="77777777" w:rsidR="004B5C2C" w:rsidRDefault="00000000">
            <w:pPr>
              <w:jc w:val="center"/>
              <w:rPr>
                <w:color w:val="000000"/>
                <w:sz w:val="21"/>
                <w:szCs w:val="21"/>
              </w:rPr>
            </w:pPr>
            <w:r>
              <w:rPr>
                <w:color w:val="000000"/>
                <w:sz w:val="21"/>
                <w:szCs w:val="21"/>
              </w:rPr>
              <w:t>54.5</w:t>
            </w:r>
          </w:p>
        </w:tc>
      </w:tr>
      <w:tr w:rsidR="004B5C2C" w14:paraId="61026BC9"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415A39E"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3D32B8B1" w14:textId="77777777" w:rsidR="004B5C2C" w:rsidRDefault="00000000">
            <w:pPr>
              <w:rPr>
                <w:color w:val="000000"/>
                <w:sz w:val="21"/>
                <w:szCs w:val="21"/>
              </w:rPr>
            </w:pPr>
            <w:r>
              <w:rPr>
                <w:color w:val="000000"/>
                <w:sz w:val="21"/>
                <w:szCs w:val="21"/>
              </w:rPr>
              <w:t>Single</w:t>
            </w:r>
          </w:p>
        </w:tc>
        <w:tc>
          <w:tcPr>
            <w:tcW w:w="1290" w:type="dxa"/>
            <w:tcBorders>
              <w:top w:val="nil"/>
              <w:left w:val="nil"/>
              <w:bottom w:val="single" w:sz="4" w:space="0" w:color="000000"/>
              <w:right w:val="single" w:sz="4" w:space="0" w:color="000000"/>
            </w:tcBorders>
            <w:shd w:val="clear" w:color="auto" w:fill="auto"/>
            <w:vAlign w:val="bottom"/>
          </w:tcPr>
          <w:p w14:paraId="5DE44567" w14:textId="77777777" w:rsidR="004B5C2C" w:rsidRDefault="00000000">
            <w:pPr>
              <w:jc w:val="center"/>
              <w:rPr>
                <w:color w:val="000000"/>
                <w:sz w:val="21"/>
                <w:szCs w:val="21"/>
              </w:rPr>
            </w:pPr>
            <w:r>
              <w:rPr>
                <w:color w:val="000000"/>
                <w:sz w:val="21"/>
                <w:szCs w:val="21"/>
              </w:rPr>
              <w:t>45</w:t>
            </w:r>
          </w:p>
        </w:tc>
        <w:tc>
          <w:tcPr>
            <w:tcW w:w="1375" w:type="dxa"/>
            <w:tcBorders>
              <w:top w:val="nil"/>
              <w:left w:val="nil"/>
              <w:bottom w:val="single" w:sz="4" w:space="0" w:color="000000"/>
              <w:right w:val="single" w:sz="4" w:space="0" w:color="000000"/>
            </w:tcBorders>
            <w:shd w:val="clear" w:color="auto" w:fill="auto"/>
            <w:vAlign w:val="bottom"/>
          </w:tcPr>
          <w:p w14:paraId="194757DD" w14:textId="77777777" w:rsidR="004B5C2C" w:rsidRDefault="00000000">
            <w:pPr>
              <w:jc w:val="center"/>
              <w:rPr>
                <w:color w:val="000000"/>
                <w:sz w:val="21"/>
                <w:szCs w:val="21"/>
              </w:rPr>
            </w:pPr>
            <w:r>
              <w:rPr>
                <w:color w:val="000000"/>
                <w:sz w:val="21"/>
                <w:szCs w:val="21"/>
              </w:rPr>
              <w:t>22.5</w:t>
            </w:r>
          </w:p>
        </w:tc>
      </w:tr>
      <w:tr w:rsidR="004B5C2C" w14:paraId="36D273C0"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4EDE832"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25F18867" w14:textId="77777777" w:rsidR="004B5C2C" w:rsidRDefault="00000000">
            <w:pPr>
              <w:rPr>
                <w:color w:val="000000"/>
                <w:sz w:val="21"/>
                <w:szCs w:val="21"/>
              </w:rPr>
            </w:pPr>
            <w:r>
              <w:rPr>
                <w:color w:val="000000"/>
                <w:sz w:val="21"/>
                <w:szCs w:val="21"/>
              </w:rPr>
              <w:t>Cohabiting</w:t>
            </w:r>
          </w:p>
        </w:tc>
        <w:tc>
          <w:tcPr>
            <w:tcW w:w="1290" w:type="dxa"/>
            <w:tcBorders>
              <w:top w:val="nil"/>
              <w:left w:val="nil"/>
              <w:bottom w:val="single" w:sz="4" w:space="0" w:color="000000"/>
              <w:right w:val="single" w:sz="4" w:space="0" w:color="000000"/>
            </w:tcBorders>
            <w:shd w:val="clear" w:color="auto" w:fill="auto"/>
            <w:vAlign w:val="bottom"/>
          </w:tcPr>
          <w:p w14:paraId="3E0AA0C6" w14:textId="77777777" w:rsidR="004B5C2C" w:rsidRDefault="00000000">
            <w:pPr>
              <w:jc w:val="center"/>
              <w:rPr>
                <w:color w:val="000000"/>
                <w:sz w:val="21"/>
                <w:szCs w:val="21"/>
              </w:rPr>
            </w:pPr>
            <w:r>
              <w:rPr>
                <w:color w:val="000000"/>
                <w:sz w:val="21"/>
                <w:szCs w:val="21"/>
              </w:rPr>
              <w:t>35</w:t>
            </w:r>
          </w:p>
        </w:tc>
        <w:tc>
          <w:tcPr>
            <w:tcW w:w="1375" w:type="dxa"/>
            <w:tcBorders>
              <w:top w:val="nil"/>
              <w:left w:val="nil"/>
              <w:bottom w:val="single" w:sz="4" w:space="0" w:color="000000"/>
              <w:right w:val="single" w:sz="4" w:space="0" w:color="000000"/>
            </w:tcBorders>
            <w:shd w:val="clear" w:color="auto" w:fill="auto"/>
            <w:vAlign w:val="bottom"/>
          </w:tcPr>
          <w:p w14:paraId="38C69F1A" w14:textId="77777777" w:rsidR="004B5C2C" w:rsidRDefault="00000000">
            <w:pPr>
              <w:jc w:val="center"/>
              <w:rPr>
                <w:color w:val="000000"/>
                <w:sz w:val="21"/>
                <w:szCs w:val="21"/>
              </w:rPr>
            </w:pPr>
            <w:r>
              <w:rPr>
                <w:color w:val="000000"/>
                <w:sz w:val="21"/>
                <w:szCs w:val="21"/>
              </w:rPr>
              <w:t>17.5</w:t>
            </w:r>
          </w:p>
        </w:tc>
      </w:tr>
      <w:tr w:rsidR="004B5C2C" w14:paraId="6F0B7AB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42AF5548"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B677E66" w14:textId="77777777" w:rsidR="004B5C2C" w:rsidRDefault="00000000">
            <w:pPr>
              <w:rPr>
                <w:color w:val="000000"/>
                <w:sz w:val="21"/>
                <w:szCs w:val="21"/>
              </w:rPr>
            </w:pPr>
            <w:r>
              <w:rPr>
                <w:color w:val="000000"/>
                <w:sz w:val="21"/>
                <w:szCs w:val="21"/>
              </w:rPr>
              <w:t>Widowed</w:t>
            </w:r>
          </w:p>
        </w:tc>
        <w:tc>
          <w:tcPr>
            <w:tcW w:w="1290" w:type="dxa"/>
            <w:tcBorders>
              <w:top w:val="nil"/>
              <w:left w:val="nil"/>
              <w:bottom w:val="single" w:sz="4" w:space="0" w:color="000000"/>
              <w:right w:val="single" w:sz="4" w:space="0" w:color="000000"/>
            </w:tcBorders>
            <w:shd w:val="clear" w:color="auto" w:fill="auto"/>
            <w:vAlign w:val="bottom"/>
          </w:tcPr>
          <w:p w14:paraId="2C6907B1" w14:textId="77777777" w:rsidR="004B5C2C" w:rsidRDefault="00000000">
            <w:pPr>
              <w:jc w:val="center"/>
              <w:rPr>
                <w:color w:val="000000"/>
                <w:sz w:val="21"/>
                <w:szCs w:val="21"/>
              </w:rPr>
            </w:pPr>
            <w:r>
              <w:rPr>
                <w:color w:val="000000"/>
                <w:sz w:val="21"/>
                <w:szCs w:val="21"/>
              </w:rPr>
              <w:t>6</w:t>
            </w:r>
          </w:p>
        </w:tc>
        <w:tc>
          <w:tcPr>
            <w:tcW w:w="1375" w:type="dxa"/>
            <w:tcBorders>
              <w:top w:val="nil"/>
              <w:left w:val="nil"/>
              <w:bottom w:val="single" w:sz="4" w:space="0" w:color="000000"/>
              <w:right w:val="single" w:sz="4" w:space="0" w:color="000000"/>
            </w:tcBorders>
            <w:shd w:val="clear" w:color="auto" w:fill="auto"/>
            <w:vAlign w:val="bottom"/>
          </w:tcPr>
          <w:p w14:paraId="5458D5B6" w14:textId="77777777" w:rsidR="004B5C2C" w:rsidRDefault="00000000">
            <w:pPr>
              <w:jc w:val="center"/>
              <w:rPr>
                <w:color w:val="000000"/>
                <w:sz w:val="21"/>
                <w:szCs w:val="21"/>
              </w:rPr>
            </w:pPr>
            <w:r>
              <w:rPr>
                <w:color w:val="000000"/>
                <w:sz w:val="21"/>
                <w:szCs w:val="21"/>
              </w:rPr>
              <w:t>3</w:t>
            </w:r>
          </w:p>
        </w:tc>
      </w:tr>
      <w:tr w:rsidR="004B5C2C" w14:paraId="0360E2CB"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6707369"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43085963" w14:textId="77777777" w:rsidR="004B5C2C" w:rsidRDefault="00000000">
            <w:pPr>
              <w:rPr>
                <w:color w:val="000000"/>
                <w:sz w:val="21"/>
                <w:szCs w:val="21"/>
              </w:rPr>
            </w:pPr>
            <w:r>
              <w:rPr>
                <w:color w:val="000000"/>
                <w:sz w:val="21"/>
                <w:szCs w:val="21"/>
              </w:rPr>
              <w:t>Divorced</w:t>
            </w:r>
          </w:p>
        </w:tc>
        <w:tc>
          <w:tcPr>
            <w:tcW w:w="1290" w:type="dxa"/>
            <w:tcBorders>
              <w:top w:val="nil"/>
              <w:left w:val="nil"/>
              <w:bottom w:val="single" w:sz="4" w:space="0" w:color="000000"/>
              <w:right w:val="single" w:sz="4" w:space="0" w:color="000000"/>
            </w:tcBorders>
            <w:shd w:val="clear" w:color="auto" w:fill="auto"/>
            <w:vAlign w:val="bottom"/>
          </w:tcPr>
          <w:p w14:paraId="325A076D" w14:textId="77777777" w:rsidR="004B5C2C" w:rsidRDefault="00000000">
            <w:pPr>
              <w:jc w:val="center"/>
              <w:rPr>
                <w:color w:val="000000"/>
                <w:sz w:val="21"/>
                <w:szCs w:val="21"/>
              </w:rPr>
            </w:pPr>
            <w:r>
              <w:rPr>
                <w:color w:val="000000"/>
                <w:sz w:val="21"/>
                <w:szCs w:val="21"/>
              </w:rPr>
              <w:t>5</w:t>
            </w:r>
          </w:p>
        </w:tc>
        <w:tc>
          <w:tcPr>
            <w:tcW w:w="1375" w:type="dxa"/>
            <w:tcBorders>
              <w:top w:val="nil"/>
              <w:left w:val="nil"/>
              <w:bottom w:val="single" w:sz="4" w:space="0" w:color="000000"/>
              <w:right w:val="single" w:sz="4" w:space="0" w:color="000000"/>
            </w:tcBorders>
            <w:shd w:val="clear" w:color="auto" w:fill="auto"/>
            <w:vAlign w:val="bottom"/>
          </w:tcPr>
          <w:p w14:paraId="42DBBFFB" w14:textId="77777777" w:rsidR="004B5C2C" w:rsidRDefault="00000000">
            <w:pPr>
              <w:jc w:val="center"/>
              <w:rPr>
                <w:color w:val="000000"/>
                <w:sz w:val="21"/>
                <w:szCs w:val="21"/>
              </w:rPr>
            </w:pPr>
            <w:r>
              <w:rPr>
                <w:color w:val="000000"/>
                <w:sz w:val="21"/>
                <w:szCs w:val="21"/>
              </w:rPr>
              <w:t>2.5</w:t>
            </w:r>
          </w:p>
        </w:tc>
      </w:tr>
      <w:tr w:rsidR="004B5C2C" w14:paraId="6AF2C89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6E93AB9" w14:textId="77777777" w:rsidR="004B5C2C" w:rsidRDefault="00000000">
            <w:pPr>
              <w:rPr>
                <w:b/>
                <w:color w:val="000000"/>
                <w:sz w:val="21"/>
                <w:szCs w:val="21"/>
              </w:rPr>
            </w:pPr>
            <w:r>
              <w:rPr>
                <w:b/>
                <w:color w:val="000000"/>
                <w:sz w:val="21"/>
                <w:szCs w:val="21"/>
              </w:rPr>
              <w:t>Religion</w:t>
            </w:r>
          </w:p>
        </w:tc>
        <w:tc>
          <w:tcPr>
            <w:tcW w:w="3740" w:type="dxa"/>
            <w:tcBorders>
              <w:top w:val="nil"/>
              <w:left w:val="nil"/>
              <w:bottom w:val="single" w:sz="4" w:space="0" w:color="000000"/>
              <w:right w:val="single" w:sz="4" w:space="0" w:color="000000"/>
            </w:tcBorders>
            <w:shd w:val="clear" w:color="auto" w:fill="auto"/>
            <w:vAlign w:val="bottom"/>
          </w:tcPr>
          <w:p w14:paraId="2C7E8ECB" w14:textId="77777777" w:rsidR="004B5C2C" w:rsidRDefault="00000000">
            <w:pPr>
              <w:rPr>
                <w:color w:val="000000"/>
                <w:sz w:val="21"/>
                <w:szCs w:val="21"/>
              </w:rPr>
            </w:pPr>
            <w:r>
              <w:rPr>
                <w:color w:val="000000"/>
                <w:sz w:val="21"/>
                <w:szCs w:val="21"/>
              </w:rPr>
              <w:t>Christian</w:t>
            </w:r>
          </w:p>
        </w:tc>
        <w:tc>
          <w:tcPr>
            <w:tcW w:w="1290" w:type="dxa"/>
            <w:tcBorders>
              <w:top w:val="nil"/>
              <w:left w:val="nil"/>
              <w:bottom w:val="single" w:sz="4" w:space="0" w:color="000000"/>
              <w:right w:val="single" w:sz="4" w:space="0" w:color="000000"/>
            </w:tcBorders>
            <w:shd w:val="clear" w:color="auto" w:fill="auto"/>
            <w:vAlign w:val="bottom"/>
          </w:tcPr>
          <w:p w14:paraId="0E38D572" w14:textId="77777777" w:rsidR="004B5C2C" w:rsidRDefault="00000000">
            <w:pPr>
              <w:jc w:val="center"/>
              <w:rPr>
                <w:color w:val="000000"/>
                <w:sz w:val="21"/>
                <w:szCs w:val="21"/>
              </w:rPr>
            </w:pPr>
            <w:r>
              <w:rPr>
                <w:color w:val="000000"/>
                <w:sz w:val="21"/>
                <w:szCs w:val="21"/>
              </w:rPr>
              <w:t>122</w:t>
            </w:r>
          </w:p>
        </w:tc>
        <w:tc>
          <w:tcPr>
            <w:tcW w:w="1375" w:type="dxa"/>
            <w:tcBorders>
              <w:top w:val="nil"/>
              <w:left w:val="nil"/>
              <w:bottom w:val="single" w:sz="4" w:space="0" w:color="000000"/>
              <w:right w:val="single" w:sz="4" w:space="0" w:color="000000"/>
            </w:tcBorders>
            <w:shd w:val="clear" w:color="auto" w:fill="auto"/>
            <w:vAlign w:val="bottom"/>
          </w:tcPr>
          <w:p w14:paraId="356125C5" w14:textId="77777777" w:rsidR="004B5C2C" w:rsidRDefault="00000000">
            <w:pPr>
              <w:jc w:val="center"/>
              <w:rPr>
                <w:color w:val="000000"/>
                <w:sz w:val="21"/>
                <w:szCs w:val="21"/>
              </w:rPr>
            </w:pPr>
            <w:r>
              <w:rPr>
                <w:color w:val="000000"/>
                <w:sz w:val="21"/>
                <w:szCs w:val="21"/>
              </w:rPr>
              <w:t>61</w:t>
            </w:r>
          </w:p>
        </w:tc>
      </w:tr>
      <w:tr w:rsidR="004B5C2C" w14:paraId="4B372176"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7F0704E6"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4B53F20D" w14:textId="77777777" w:rsidR="004B5C2C" w:rsidRDefault="00000000">
            <w:pPr>
              <w:rPr>
                <w:color w:val="000000"/>
                <w:sz w:val="21"/>
                <w:szCs w:val="21"/>
              </w:rPr>
            </w:pPr>
            <w:r>
              <w:rPr>
                <w:color w:val="000000"/>
                <w:sz w:val="21"/>
                <w:szCs w:val="21"/>
              </w:rPr>
              <w:t>Muslim</w:t>
            </w:r>
          </w:p>
        </w:tc>
        <w:tc>
          <w:tcPr>
            <w:tcW w:w="1290" w:type="dxa"/>
            <w:tcBorders>
              <w:top w:val="nil"/>
              <w:left w:val="nil"/>
              <w:bottom w:val="single" w:sz="4" w:space="0" w:color="000000"/>
              <w:right w:val="single" w:sz="4" w:space="0" w:color="000000"/>
            </w:tcBorders>
            <w:shd w:val="clear" w:color="auto" w:fill="auto"/>
            <w:vAlign w:val="bottom"/>
          </w:tcPr>
          <w:p w14:paraId="6E79B85C" w14:textId="77777777" w:rsidR="004B5C2C" w:rsidRDefault="00000000">
            <w:pPr>
              <w:jc w:val="center"/>
              <w:rPr>
                <w:color w:val="000000"/>
                <w:sz w:val="21"/>
                <w:szCs w:val="21"/>
              </w:rPr>
            </w:pPr>
            <w:r>
              <w:rPr>
                <w:color w:val="000000"/>
                <w:sz w:val="21"/>
                <w:szCs w:val="21"/>
              </w:rPr>
              <w:t>70</w:t>
            </w:r>
          </w:p>
        </w:tc>
        <w:tc>
          <w:tcPr>
            <w:tcW w:w="1375" w:type="dxa"/>
            <w:tcBorders>
              <w:top w:val="nil"/>
              <w:left w:val="nil"/>
              <w:bottom w:val="single" w:sz="4" w:space="0" w:color="000000"/>
              <w:right w:val="single" w:sz="4" w:space="0" w:color="000000"/>
            </w:tcBorders>
            <w:shd w:val="clear" w:color="auto" w:fill="auto"/>
            <w:vAlign w:val="bottom"/>
          </w:tcPr>
          <w:p w14:paraId="4EA280E1" w14:textId="77777777" w:rsidR="004B5C2C" w:rsidRDefault="00000000">
            <w:pPr>
              <w:jc w:val="center"/>
              <w:rPr>
                <w:color w:val="000000"/>
                <w:sz w:val="21"/>
                <w:szCs w:val="21"/>
              </w:rPr>
            </w:pPr>
            <w:r>
              <w:rPr>
                <w:color w:val="000000"/>
                <w:sz w:val="21"/>
                <w:szCs w:val="21"/>
              </w:rPr>
              <w:t>35</w:t>
            </w:r>
          </w:p>
        </w:tc>
      </w:tr>
      <w:tr w:rsidR="004B5C2C" w14:paraId="6B875342"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1D0B9106"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FC74EE5" w14:textId="77777777" w:rsidR="004B5C2C" w:rsidRDefault="00000000">
            <w:pPr>
              <w:rPr>
                <w:color w:val="000000"/>
                <w:sz w:val="21"/>
                <w:szCs w:val="21"/>
              </w:rPr>
            </w:pPr>
            <w:r>
              <w:rPr>
                <w:color w:val="000000"/>
                <w:sz w:val="21"/>
                <w:szCs w:val="21"/>
              </w:rPr>
              <w:t>Traditional</w:t>
            </w:r>
          </w:p>
        </w:tc>
        <w:tc>
          <w:tcPr>
            <w:tcW w:w="1290" w:type="dxa"/>
            <w:tcBorders>
              <w:top w:val="nil"/>
              <w:left w:val="nil"/>
              <w:bottom w:val="single" w:sz="4" w:space="0" w:color="000000"/>
              <w:right w:val="single" w:sz="4" w:space="0" w:color="000000"/>
            </w:tcBorders>
            <w:shd w:val="clear" w:color="auto" w:fill="auto"/>
            <w:vAlign w:val="bottom"/>
          </w:tcPr>
          <w:p w14:paraId="7C2A9E79" w14:textId="77777777" w:rsidR="004B5C2C" w:rsidRDefault="00000000">
            <w:pPr>
              <w:jc w:val="center"/>
              <w:rPr>
                <w:color w:val="000000"/>
                <w:sz w:val="21"/>
                <w:szCs w:val="21"/>
              </w:rPr>
            </w:pPr>
            <w:r>
              <w:rPr>
                <w:color w:val="000000"/>
                <w:sz w:val="21"/>
                <w:szCs w:val="21"/>
              </w:rPr>
              <w:t>8</w:t>
            </w:r>
          </w:p>
        </w:tc>
        <w:tc>
          <w:tcPr>
            <w:tcW w:w="1375" w:type="dxa"/>
            <w:tcBorders>
              <w:top w:val="nil"/>
              <w:left w:val="nil"/>
              <w:bottom w:val="single" w:sz="4" w:space="0" w:color="000000"/>
              <w:right w:val="single" w:sz="4" w:space="0" w:color="000000"/>
            </w:tcBorders>
            <w:shd w:val="clear" w:color="auto" w:fill="auto"/>
            <w:vAlign w:val="bottom"/>
          </w:tcPr>
          <w:p w14:paraId="0A0E8EC2" w14:textId="77777777" w:rsidR="004B5C2C" w:rsidRDefault="00000000">
            <w:pPr>
              <w:jc w:val="center"/>
              <w:rPr>
                <w:color w:val="000000"/>
                <w:sz w:val="21"/>
                <w:szCs w:val="21"/>
              </w:rPr>
            </w:pPr>
            <w:r>
              <w:rPr>
                <w:color w:val="000000"/>
                <w:sz w:val="21"/>
                <w:szCs w:val="21"/>
              </w:rPr>
              <w:t>4</w:t>
            </w:r>
          </w:p>
        </w:tc>
      </w:tr>
      <w:tr w:rsidR="004B5C2C" w14:paraId="7D4D953A"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41920051" w14:textId="77777777" w:rsidR="004B5C2C" w:rsidRDefault="00000000">
            <w:pPr>
              <w:rPr>
                <w:b/>
                <w:color w:val="000000"/>
                <w:sz w:val="21"/>
                <w:szCs w:val="21"/>
              </w:rPr>
            </w:pPr>
            <w:r>
              <w:rPr>
                <w:b/>
                <w:color w:val="000000"/>
                <w:sz w:val="21"/>
                <w:szCs w:val="21"/>
              </w:rPr>
              <w:t>Educational Level</w:t>
            </w:r>
          </w:p>
        </w:tc>
        <w:tc>
          <w:tcPr>
            <w:tcW w:w="3740" w:type="dxa"/>
            <w:tcBorders>
              <w:top w:val="nil"/>
              <w:left w:val="nil"/>
              <w:bottom w:val="single" w:sz="4" w:space="0" w:color="000000"/>
              <w:right w:val="single" w:sz="4" w:space="0" w:color="000000"/>
            </w:tcBorders>
            <w:shd w:val="clear" w:color="auto" w:fill="auto"/>
            <w:vAlign w:val="bottom"/>
          </w:tcPr>
          <w:p w14:paraId="1922E84A" w14:textId="77777777" w:rsidR="004B5C2C" w:rsidRDefault="00000000">
            <w:pPr>
              <w:rPr>
                <w:color w:val="000000"/>
                <w:sz w:val="21"/>
                <w:szCs w:val="21"/>
              </w:rPr>
            </w:pPr>
            <w:r>
              <w:rPr>
                <w:color w:val="000000"/>
                <w:sz w:val="21"/>
                <w:szCs w:val="21"/>
              </w:rPr>
              <w:t>No formal education</w:t>
            </w:r>
          </w:p>
        </w:tc>
        <w:tc>
          <w:tcPr>
            <w:tcW w:w="1290" w:type="dxa"/>
            <w:tcBorders>
              <w:top w:val="nil"/>
              <w:left w:val="nil"/>
              <w:bottom w:val="single" w:sz="4" w:space="0" w:color="000000"/>
              <w:right w:val="single" w:sz="4" w:space="0" w:color="000000"/>
            </w:tcBorders>
            <w:shd w:val="clear" w:color="auto" w:fill="auto"/>
            <w:vAlign w:val="bottom"/>
          </w:tcPr>
          <w:p w14:paraId="6B360F95" w14:textId="77777777" w:rsidR="004B5C2C" w:rsidRDefault="00000000">
            <w:pPr>
              <w:jc w:val="center"/>
              <w:rPr>
                <w:color w:val="000000"/>
                <w:sz w:val="21"/>
                <w:szCs w:val="21"/>
              </w:rPr>
            </w:pPr>
            <w:r>
              <w:rPr>
                <w:color w:val="000000"/>
                <w:sz w:val="21"/>
                <w:szCs w:val="21"/>
              </w:rPr>
              <w:t>22</w:t>
            </w:r>
          </w:p>
        </w:tc>
        <w:tc>
          <w:tcPr>
            <w:tcW w:w="1375" w:type="dxa"/>
            <w:tcBorders>
              <w:top w:val="nil"/>
              <w:left w:val="nil"/>
              <w:bottom w:val="single" w:sz="4" w:space="0" w:color="000000"/>
              <w:right w:val="single" w:sz="4" w:space="0" w:color="000000"/>
            </w:tcBorders>
            <w:shd w:val="clear" w:color="auto" w:fill="auto"/>
            <w:vAlign w:val="bottom"/>
          </w:tcPr>
          <w:p w14:paraId="1400C9E2" w14:textId="77777777" w:rsidR="004B5C2C" w:rsidRDefault="00000000">
            <w:pPr>
              <w:jc w:val="center"/>
              <w:rPr>
                <w:color w:val="000000"/>
                <w:sz w:val="21"/>
                <w:szCs w:val="21"/>
              </w:rPr>
            </w:pPr>
            <w:r>
              <w:rPr>
                <w:color w:val="000000"/>
                <w:sz w:val="21"/>
                <w:szCs w:val="21"/>
              </w:rPr>
              <w:t>11</w:t>
            </w:r>
          </w:p>
        </w:tc>
      </w:tr>
      <w:tr w:rsidR="004B5C2C" w14:paraId="2E321772"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462BFC4"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7B63990B" w14:textId="77777777" w:rsidR="004B5C2C" w:rsidRDefault="00000000">
            <w:pPr>
              <w:rPr>
                <w:color w:val="000000"/>
                <w:sz w:val="21"/>
                <w:szCs w:val="21"/>
              </w:rPr>
            </w:pPr>
            <w:r>
              <w:rPr>
                <w:color w:val="000000"/>
                <w:sz w:val="21"/>
                <w:szCs w:val="21"/>
              </w:rPr>
              <w:t>Primary</w:t>
            </w:r>
          </w:p>
        </w:tc>
        <w:tc>
          <w:tcPr>
            <w:tcW w:w="1290" w:type="dxa"/>
            <w:tcBorders>
              <w:top w:val="nil"/>
              <w:left w:val="nil"/>
              <w:bottom w:val="single" w:sz="4" w:space="0" w:color="000000"/>
              <w:right w:val="single" w:sz="4" w:space="0" w:color="000000"/>
            </w:tcBorders>
            <w:shd w:val="clear" w:color="auto" w:fill="auto"/>
            <w:vAlign w:val="bottom"/>
          </w:tcPr>
          <w:p w14:paraId="36F328D8" w14:textId="77777777" w:rsidR="004B5C2C" w:rsidRDefault="00000000">
            <w:pPr>
              <w:jc w:val="center"/>
              <w:rPr>
                <w:color w:val="000000"/>
                <w:sz w:val="21"/>
                <w:szCs w:val="21"/>
              </w:rPr>
            </w:pPr>
            <w:r>
              <w:rPr>
                <w:color w:val="000000"/>
                <w:sz w:val="21"/>
                <w:szCs w:val="21"/>
              </w:rPr>
              <w:t>34</w:t>
            </w:r>
          </w:p>
        </w:tc>
        <w:tc>
          <w:tcPr>
            <w:tcW w:w="1375" w:type="dxa"/>
            <w:tcBorders>
              <w:top w:val="nil"/>
              <w:left w:val="nil"/>
              <w:bottom w:val="single" w:sz="4" w:space="0" w:color="000000"/>
              <w:right w:val="single" w:sz="4" w:space="0" w:color="000000"/>
            </w:tcBorders>
            <w:shd w:val="clear" w:color="auto" w:fill="auto"/>
            <w:vAlign w:val="bottom"/>
          </w:tcPr>
          <w:p w14:paraId="2972A509" w14:textId="77777777" w:rsidR="004B5C2C" w:rsidRDefault="00000000">
            <w:pPr>
              <w:jc w:val="center"/>
              <w:rPr>
                <w:color w:val="000000"/>
                <w:sz w:val="21"/>
                <w:szCs w:val="21"/>
              </w:rPr>
            </w:pPr>
            <w:r>
              <w:rPr>
                <w:color w:val="000000"/>
                <w:sz w:val="21"/>
                <w:szCs w:val="21"/>
              </w:rPr>
              <w:t>17</w:t>
            </w:r>
          </w:p>
        </w:tc>
      </w:tr>
      <w:tr w:rsidR="004B5C2C" w14:paraId="4FD1C7BD"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2BA4DB3"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043AB56" w14:textId="77777777" w:rsidR="004B5C2C" w:rsidRDefault="00000000">
            <w:pPr>
              <w:rPr>
                <w:color w:val="000000"/>
                <w:sz w:val="21"/>
                <w:szCs w:val="21"/>
              </w:rPr>
            </w:pPr>
            <w:r>
              <w:rPr>
                <w:color w:val="000000"/>
                <w:sz w:val="21"/>
                <w:szCs w:val="21"/>
              </w:rPr>
              <w:t>JHS</w:t>
            </w:r>
          </w:p>
        </w:tc>
        <w:tc>
          <w:tcPr>
            <w:tcW w:w="1290" w:type="dxa"/>
            <w:tcBorders>
              <w:top w:val="nil"/>
              <w:left w:val="nil"/>
              <w:bottom w:val="single" w:sz="4" w:space="0" w:color="000000"/>
              <w:right w:val="single" w:sz="4" w:space="0" w:color="000000"/>
            </w:tcBorders>
            <w:shd w:val="clear" w:color="auto" w:fill="auto"/>
            <w:vAlign w:val="bottom"/>
          </w:tcPr>
          <w:p w14:paraId="4F10DDE1" w14:textId="77777777" w:rsidR="004B5C2C" w:rsidRDefault="00000000">
            <w:pPr>
              <w:jc w:val="center"/>
              <w:rPr>
                <w:color w:val="000000"/>
                <w:sz w:val="21"/>
                <w:szCs w:val="21"/>
              </w:rPr>
            </w:pPr>
            <w:r>
              <w:rPr>
                <w:color w:val="000000"/>
                <w:sz w:val="21"/>
                <w:szCs w:val="21"/>
              </w:rPr>
              <w:t>42</w:t>
            </w:r>
          </w:p>
        </w:tc>
        <w:tc>
          <w:tcPr>
            <w:tcW w:w="1375" w:type="dxa"/>
            <w:tcBorders>
              <w:top w:val="nil"/>
              <w:left w:val="nil"/>
              <w:bottom w:val="single" w:sz="4" w:space="0" w:color="000000"/>
              <w:right w:val="single" w:sz="4" w:space="0" w:color="000000"/>
            </w:tcBorders>
            <w:shd w:val="clear" w:color="auto" w:fill="auto"/>
            <w:vAlign w:val="bottom"/>
          </w:tcPr>
          <w:p w14:paraId="551CE032" w14:textId="77777777" w:rsidR="004B5C2C" w:rsidRDefault="00000000">
            <w:pPr>
              <w:jc w:val="center"/>
              <w:rPr>
                <w:color w:val="000000"/>
                <w:sz w:val="21"/>
                <w:szCs w:val="21"/>
              </w:rPr>
            </w:pPr>
            <w:r>
              <w:rPr>
                <w:color w:val="000000"/>
                <w:sz w:val="21"/>
                <w:szCs w:val="21"/>
              </w:rPr>
              <w:t>21</w:t>
            </w:r>
          </w:p>
        </w:tc>
      </w:tr>
      <w:tr w:rsidR="004B5C2C" w14:paraId="7B34EC48"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DE874E1"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19D89FB3" w14:textId="77777777" w:rsidR="004B5C2C" w:rsidRDefault="00000000">
            <w:pPr>
              <w:rPr>
                <w:color w:val="000000"/>
                <w:sz w:val="21"/>
                <w:szCs w:val="21"/>
              </w:rPr>
            </w:pPr>
            <w:r>
              <w:rPr>
                <w:color w:val="000000"/>
                <w:sz w:val="21"/>
                <w:szCs w:val="21"/>
              </w:rPr>
              <w:t>SHS</w:t>
            </w:r>
          </w:p>
        </w:tc>
        <w:tc>
          <w:tcPr>
            <w:tcW w:w="1290" w:type="dxa"/>
            <w:tcBorders>
              <w:top w:val="nil"/>
              <w:left w:val="nil"/>
              <w:bottom w:val="single" w:sz="4" w:space="0" w:color="000000"/>
              <w:right w:val="single" w:sz="4" w:space="0" w:color="000000"/>
            </w:tcBorders>
            <w:shd w:val="clear" w:color="auto" w:fill="auto"/>
            <w:vAlign w:val="bottom"/>
          </w:tcPr>
          <w:p w14:paraId="26736634" w14:textId="77777777" w:rsidR="004B5C2C" w:rsidRDefault="00000000">
            <w:pPr>
              <w:jc w:val="center"/>
              <w:rPr>
                <w:color w:val="000000"/>
                <w:sz w:val="21"/>
                <w:szCs w:val="21"/>
              </w:rPr>
            </w:pPr>
            <w:r>
              <w:rPr>
                <w:color w:val="000000"/>
                <w:sz w:val="21"/>
                <w:szCs w:val="21"/>
              </w:rPr>
              <w:t>49</w:t>
            </w:r>
          </w:p>
        </w:tc>
        <w:tc>
          <w:tcPr>
            <w:tcW w:w="1375" w:type="dxa"/>
            <w:tcBorders>
              <w:top w:val="nil"/>
              <w:left w:val="nil"/>
              <w:bottom w:val="single" w:sz="4" w:space="0" w:color="000000"/>
              <w:right w:val="single" w:sz="4" w:space="0" w:color="000000"/>
            </w:tcBorders>
            <w:shd w:val="clear" w:color="auto" w:fill="auto"/>
            <w:vAlign w:val="bottom"/>
          </w:tcPr>
          <w:p w14:paraId="34249A01" w14:textId="77777777" w:rsidR="004B5C2C" w:rsidRDefault="00000000">
            <w:pPr>
              <w:jc w:val="center"/>
              <w:rPr>
                <w:color w:val="000000"/>
                <w:sz w:val="21"/>
                <w:szCs w:val="21"/>
              </w:rPr>
            </w:pPr>
            <w:r>
              <w:rPr>
                <w:color w:val="000000"/>
                <w:sz w:val="21"/>
                <w:szCs w:val="21"/>
              </w:rPr>
              <w:t>24.5</w:t>
            </w:r>
          </w:p>
        </w:tc>
      </w:tr>
      <w:tr w:rsidR="004B5C2C" w14:paraId="4E5409BD"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85970C8"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A486E6A" w14:textId="77777777" w:rsidR="004B5C2C" w:rsidRDefault="00000000">
            <w:pPr>
              <w:rPr>
                <w:color w:val="000000"/>
                <w:sz w:val="21"/>
                <w:szCs w:val="21"/>
              </w:rPr>
            </w:pPr>
            <w:r>
              <w:rPr>
                <w:color w:val="000000"/>
                <w:sz w:val="21"/>
                <w:szCs w:val="21"/>
              </w:rPr>
              <w:t>Vocational/Technical</w:t>
            </w:r>
          </w:p>
        </w:tc>
        <w:tc>
          <w:tcPr>
            <w:tcW w:w="1290" w:type="dxa"/>
            <w:tcBorders>
              <w:top w:val="nil"/>
              <w:left w:val="nil"/>
              <w:bottom w:val="single" w:sz="4" w:space="0" w:color="000000"/>
              <w:right w:val="single" w:sz="4" w:space="0" w:color="000000"/>
            </w:tcBorders>
            <w:shd w:val="clear" w:color="auto" w:fill="auto"/>
            <w:vAlign w:val="bottom"/>
          </w:tcPr>
          <w:p w14:paraId="27C0B678" w14:textId="77777777" w:rsidR="004B5C2C" w:rsidRDefault="00000000">
            <w:pPr>
              <w:jc w:val="center"/>
              <w:rPr>
                <w:color w:val="000000"/>
                <w:sz w:val="21"/>
                <w:szCs w:val="21"/>
              </w:rPr>
            </w:pPr>
            <w:r>
              <w:rPr>
                <w:color w:val="000000"/>
                <w:sz w:val="21"/>
                <w:szCs w:val="21"/>
              </w:rPr>
              <w:t>21</w:t>
            </w:r>
          </w:p>
        </w:tc>
        <w:tc>
          <w:tcPr>
            <w:tcW w:w="1375" w:type="dxa"/>
            <w:tcBorders>
              <w:top w:val="nil"/>
              <w:left w:val="nil"/>
              <w:bottom w:val="single" w:sz="4" w:space="0" w:color="000000"/>
              <w:right w:val="single" w:sz="4" w:space="0" w:color="000000"/>
            </w:tcBorders>
            <w:shd w:val="clear" w:color="auto" w:fill="auto"/>
            <w:vAlign w:val="bottom"/>
          </w:tcPr>
          <w:p w14:paraId="2724EAE5" w14:textId="77777777" w:rsidR="004B5C2C" w:rsidRDefault="00000000">
            <w:pPr>
              <w:jc w:val="center"/>
              <w:rPr>
                <w:color w:val="000000"/>
                <w:sz w:val="21"/>
                <w:szCs w:val="21"/>
              </w:rPr>
            </w:pPr>
            <w:r>
              <w:rPr>
                <w:color w:val="000000"/>
                <w:sz w:val="21"/>
                <w:szCs w:val="21"/>
              </w:rPr>
              <w:t>10.5</w:t>
            </w:r>
          </w:p>
        </w:tc>
      </w:tr>
      <w:tr w:rsidR="004B5C2C" w14:paraId="21A66C7B"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9067A7F"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895FDA7" w14:textId="77777777" w:rsidR="004B5C2C" w:rsidRDefault="00000000">
            <w:pPr>
              <w:rPr>
                <w:color w:val="000000"/>
                <w:sz w:val="21"/>
                <w:szCs w:val="21"/>
              </w:rPr>
            </w:pPr>
            <w:r>
              <w:rPr>
                <w:color w:val="000000"/>
                <w:sz w:val="21"/>
                <w:szCs w:val="21"/>
              </w:rPr>
              <w:t>Tertiary</w:t>
            </w:r>
          </w:p>
        </w:tc>
        <w:tc>
          <w:tcPr>
            <w:tcW w:w="1290" w:type="dxa"/>
            <w:tcBorders>
              <w:top w:val="nil"/>
              <w:left w:val="nil"/>
              <w:bottom w:val="single" w:sz="4" w:space="0" w:color="000000"/>
              <w:right w:val="single" w:sz="4" w:space="0" w:color="000000"/>
            </w:tcBorders>
            <w:shd w:val="clear" w:color="auto" w:fill="auto"/>
            <w:vAlign w:val="bottom"/>
          </w:tcPr>
          <w:p w14:paraId="0D30CD42" w14:textId="77777777" w:rsidR="004B5C2C" w:rsidRDefault="00000000">
            <w:pPr>
              <w:jc w:val="center"/>
              <w:rPr>
                <w:color w:val="000000"/>
                <w:sz w:val="21"/>
                <w:szCs w:val="21"/>
              </w:rPr>
            </w:pPr>
            <w:r>
              <w:rPr>
                <w:color w:val="000000"/>
                <w:sz w:val="21"/>
                <w:szCs w:val="21"/>
              </w:rPr>
              <w:t>32</w:t>
            </w:r>
          </w:p>
        </w:tc>
        <w:tc>
          <w:tcPr>
            <w:tcW w:w="1375" w:type="dxa"/>
            <w:tcBorders>
              <w:top w:val="nil"/>
              <w:left w:val="nil"/>
              <w:bottom w:val="single" w:sz="4" w:space="0" w:color="000000"/>
              <w:right w:val="single" w:sz="4" w:space="0" w:color="000000"/>
            </w:tcBorders>
            <w:shd w:val="clear" w:color="auto" w:fill="auto"/>
            <w:vAlign w:val="bottom"/>
          </w:tcPr>
          <w:p w14:paraId="243F0B6F" w14:textId="77777777" w:rsidR="004B5C2C" w:rsidRDefault="00000000">
            <w:pPr>
              <w:jc w:val="center"/>
              <w:rPr>
                <w:color w:val="000000"/>
                <w:sz w:val="21"/>
                <w:szCs w:val="21"/>
              </w:rPr>
            </w:pPr>
            <w:r>
              <w:rPr>
                <w:color w:val="000000"/>
                <w:sz w:val="21"/>
                <w:szCs w:val="21"/>
              </w:rPr>
              <w:t>16</w:t>
            </w:r>
          </w:p>
        </w:tc>
      </w:tr>
      <w:tr w:rsidR="004B5C2C" w14:paraId="392F993A"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89C6548" w14:textId="77777777" w:rsidR="004B5C2C" w:rsidRDefault="00000000">
            <w:pPr>
              <w:rPr>
                <w:b/>
                <w:color w:val="000000"/>
                <w:sz w:val="21"/>
                <w:szCs w:val="21"/>
              </w:rPr>
            </w:pPr>
            <w:r>
              <w:rPr>
                <w:b/>
                <w:color w:val="000000"/>
                <w:sz w:val="21"/>
                <w:szCs w:val="21"/>
              </w:rPr>
              <w:t>Occupation</w:t>
            </w:r>
          </w:p>
        </w:tc>
        <w:tc>
          <w:tcPr>
            <w:tcW w:w="3740" w:type="dxa"/>
            <w:tcBorders>
              <w:top w:val="nil"/>
              <w:left w:val="nil"/>
              <w:bottom w:val="single" w:sz="4" w:space="0" w:color="000000"/>
              <w:right w:val="single" w:sz="4" w:space="0" w:color="000000"/>
            </w:tcBorders>
            <w:shd w:val="clear" w:color="auto" w:fill="auto"/>
            <w:vAlign w:val="bottom"/>
          </w:tcPr>
          <w:p w14:paraId="72E63047" w14:textId="77777777" w:rsidR="004B5C2C" w:rsidRDefault="00000000">
            <w:pPr>
              <w:rPr>
                <w:color w:val="000000"/>
                <w:sz w:val="21"/>
                <w:szCs w:val="21"/>
              </w:rPr>
            </w:pPr>
            <w:r>
              <w:rPr>
                <w:color w:val="000000"/>
                <w:sz w:val="21"/>
                <w:szCs w:val="21"/>
              </w:rPr>
              <w:t>Self-employed</w:t>
            </w:r>
          </w:p>
        </w:tc>
        <w:tc>
          <w:tcPr>
            <w:tcW w:w="1290" w:type="dxa"/>
            <w:tcBorders>
              <w:top w:val="nil"/>
              <w:left w:val="nil"/>
              <w:bottom w:val="single" w:sz="4" w:space="0" w:color="000000"/>
              <w:right w:val="single" w:sz="4" w:space="0" w:color="000000"/>
            </w:tcBorders>
            <w:shd w:val="clear" w:color="auto" w:fill="auto"/>
            <w:vAlign w:val="bottom"/>
          </w:tcPr>
          <w:p w14:paraId="03D70BAF" w14:textId="77777777" w:rsidR="004B5C2C" w:rsidRDefault="00000000">
            <w:pPr>
              <w:jc w:val="center"/>
              <w:rPr>
                <w:color w:val="000000"/>
                <w:sz w:val="21"/>
                <w:szCs w:val="21"/>
              </w:rPr>
            </w:pPr>
            <w:r>
              <w:rPr>
                <w:color w:val="000000"/>
                <w:sz w:val="21"/>
                <w:szCs w:val="21"/>
              </w:rPr>
              <w:t>117</w:t>
            </w:r>
          </w:p>
        </w:tc>
        <w:tc>
          <w:tcPr>
            <w:tcW w:w="1375" w:type="dxa"/>
            <w:tcBorders>
              <w:top w:val="nil"/>
              <w:left w:val="nil"/>
              <w:bottom w:val="single" w:sz="4" w:space="0" w:color="000000"/>
              <w:right w:val="single" w:sz="4" w:space="0" w:color="000000"/>
            </w:tcBorders>
            <w:shd w:val="clear" w:color="auto" w:fill="auto"/>
            <w:vAlign w:val="bottom"/>
          </w:tcPr>
          <w:p w14:paraId="6BE7DDA9" w14:textId="77777777" w:rsidR="004B5C2C" w:rsidRDefault="00000000">
            <w:pPr>
              <w:jc w:val="center"/>
              <w:rPr>
                <w:color w:val="000000"/>
                <w:sz w:val="21"/>
                <w:szCs w:val="21"/>
              </w:rPr>
            </w:pPr>
            <w:r>
              <w:rPr>
                <w:color w:val="000000"/>
                <w:sz w:val="21"/>
                <w:szCs w:val="21"/>
              </w:rPr>
              <w:t>58.5</w:t>
            </w:r>
          </w:p>
        </w:tc>
      </w:tr>
      <w:tr w:rsidR="004B5C2C" w14:paraId="3E430A61"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72161138"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39F98AA" w14:textId="77777777" w:rsidR="004B5C2C" w:rsidRDefault="00000000">
            <w:pPr>
              <w:rPr>
                <w:color w:val="000000"/>
                <w:sz w:val="21"/>
                <w:szCs w:val="21"/>
              </w:rPr>
            </w:pPr>
            <w:r>
              <w:rPr>
                <w:color w:val="000000"/>
                <w:sz w:val="21"/>
                <w:szCs w:val="21"/>
              </w:rPr>
              <w:t>Unemployed</w:t>
            </w:r>
          </w:p>
        </w:tc>
        <w:tc>
          <w:tcPr>
            <w:tcW w:w="1290" w:type="dxa"/>
            <w:tcBorders>
              <w:top w:val="nil"/>
              <w:left w:val="nil"/>
              <w:bottom w:val="single" w:sz="4" w:space="0" w:color="000000"/>
              <w:right w:val="single" w:sz="4" w:space="0" w:color="000000"/>
            </w:tcBorders>
            <w:shd w:val="clear" w:color="auto" w:fill="auto"/>
            <w:vAlign w:val="bottom"/>
          </w:tcPr>
          <w:p w14:paraId="2CB08D66" w14:textId="77777777" w:rsidR="004B5C2C" w:rsidRDefault="00000000">
            <w:pPr>
              <w:jc w:val="center"/>
              <w:rPr>
                <w:color w:val="000000"/>
                <w:sz w:val="21"/>
                <w:szCs w:val="21"/>
              </w:rPr>
            </w:pPr>
            <w:r>
              <w:rPr>
                <w:color w:val="000000"/>
                <w:sz w:val="21"/>
                <w:szCs w:val="21"/>
              </w:rPr>
              <w:t>36</w:t>
            </w:r>
          </w:p>
        </w:tc>
        <w:tc>
          <w:tcPr>
            <w:tcW w:w="1375" w:type="dxa"/>
            <w:tcBorders>
              <w:top w:val="nil"/>
              <w:left w:val="nil"/>
              <w:bottom w:val="single" w:sz="4" w:space="0" w:color="000000"/>
              <w:right w:val="single" w:sz="4" w:space="0" w:color="000000"/>
            </w:tcBorders>
            <w:shd w:val="clear" w:color="auto" w:fill="auto"/>
            <w:vAlign w:val="bottom"/>
          </w:tcPr>
          <w:p w14:paraId="0C2D3B27" w14:textId="77777777" w:rsidR="004B5C2C" w:rsidRDefault="00000000">
            <w:pPr>
              <w:jc w:val="center"/>
              <w:rPr>
                <w:color w:val="000000"/>
                <w:sz w:val="21"/>
                <w:szCs w:val="21"/>
              </w:rPr>
            </w:pPr>
            <w:r>
              <w:rPr>
                <w:color w:val="000000"/>
                <w:sz w:val="21"/>
                <w:szCs w:val="21"/>
              </w:rPr>
              <w:t>18</w:t>
            </w:r>
          </w:p>
        </w:tc>
      </w:tr>
      <w:tr w:rsidR="004B5C2C" w14:paraId="56780E1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CF20275"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B550676" w14:textId="77777777" w:rsidR="004B5C2C" w:rsidRDefault="00000000">
            <w:pPr>
              <w:rPr>
                <w:color w:val="000000"/>
                <w:sz w:val="21"/>
                <w:szCs w:val="21"/>
              </w:rPr>
            </w:pPr>
            <w:r>
              <w:rPr>
                <w:color w:val="000000"/>
                <w:sz w:val="21"/>
                <w:szCs w:val="21"/>
              </w:rPr>
              <w:t>Employed (Private)</w:t>
            </w:r>
          </w:p>
        </w:tc>
        <w:tc>
          <w:tcPr>
            <w:tcW w:w="1290" w:type="dxa"/>
            <w:tcBorders>
              <w:top w:val="nil"/>
              <w:left w:val="nil"/>
              <w:bottom w:val="single" w:sz="4" w:space="0" w:color="000000"/>
              <w:right w:val="single" w:sz="4" w:space="0" w:color="000000"/>
            </w:tcBorders>
            <w:shd w:val="clear" w:color="auto" w:fill="auto"/>
            <w:vAlign w:val="bottom"/>
          </w:tcPr>
          <w:p w14:paraId="67E5D367" w14:textId="77777777" w:rsidR="004B5C2C" w:rsidRDefault="00000000">
            <w:pPr>
              <w:jc w:val="center"/>
              <w:rPr>
                <w:color w:val="000000"/>
                <w:sz w:val="21"/>
                <w:szCs w:val="21"/>
              </w:rPr>
            </w:pPr>
            <w:r>
              <w:rPr>
                <w:color w:val="000000"/>
                <w:sz w:val="21"/>
                <w:szCs w:val="21"/>
              </w:rPr>
              <w:t>25</w:t>
            </w:r>
          </w:p>
        </w:tc>
        <w:tc>
          <w:tcPr>
            <w:tcW w:w="1375" w:type="dxa"/>
            <w:tcBorders>
              <w:top w:val="nil"/>
              <w:left w:val="nil"/>
              <w:bottom w:val="single" w:sz="4" w:space="0" w:color="000000"/>
              <w:right w:val="single" w:sz="4" w:space="0" w:color="000000"/>
            </w:tcBorders>
            <w:shd w:val="clear" w:color="auto" w:fill="auto"/>
            <w:vAlign w:val="bottom"/>
          </w:tcPr>
          <w:p w14:paraId="76EBFDE4" w14:textId="77777777" w:rsidR="004B5C2C" w:rsidRDefault="00000000">
            <w:pPr>
              <w:jc w:val="center"/>
              <w:rPr>
                <w:color w:val="000000"/>
                <w:sz w:val="21"/>
                <w:szCs w:val="21"/>
              </w:rPr>
            </w:pPr>
            <w:r>
              <w:rPr>
                <w:color w:val="000000"/>
                <w:sz w:val="21"/>
                <w:szCs w:val="21"/>
              </w:rPr>
              <w:t>12.5</w:t>
            </w:r>
          </w:p>
        </w:tc>
      </w:tr>
      <w:tr w:rsidR="004B5C2C" w14:paraId="67209AA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6C232CB"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732381CA" w14:textId="77777777" w:rsidR="004B5C2C" w:rsidRDefault="00000000">
            <w:pPr>
              <w:rPr>
                <w:color w:val="000000"/>
                <w:sz w:val="21"/>
                <w:szCs w:val="21"/>
              </w:rPr>
            </w:pPr>
            <w:r>
              <w:rPr>
                <w:color w:val="000000"/>
                <w:sz w:val="21"/>
                <w:szCs w:val="21"/>
              </w:rPr>
              <w:t>Employed (Government)</w:t>
            </w:r>
          </w:p>
        </w:tc>
        <w:tc>
          <w:tcPr>
            <w:tcW w:w="1290" w:type="dxa"/>
            <w:tcBorders>
              <w:top w:val="nil"/>
              <w:left w:val="nil"/>
              <w:bottom w:val="single" w:sz="4" w:space="0" w:color="000000"/>
              <w:right w:val="single" w:sz="4" w:space="0" w:color="000000"/>
            </w:tcBorders>
            <w:shd w:val="clear" w:color="auto" w:fill="auto"/>
            <w:vAlign w:val="bottom"/>
          </w:tcPr>
          <w:p w14:paraId="34371FBD" w14:textId="77777777" w:rsidR="004B5C2C" w:rsidRDefault="00000000">
            <w:pPr>
              <w:jc w:val="center"/>
              <w:rPr>
                <w:color w:val="000000"/>
                <w:sz w:val="21"/>
                <w:szCs w:val="21"/>
              </w:rPr>
            </w:pPr>
            <w:r>
              <w:rPr>
                <w:color w:val="000000"/>
                <w:sz w:val="21"/>
                <w:szCs w:val="21"/>
              </w:rPr>
              <w:t>22</w:t>
            </w:r>
          </w:p>
        </w:tc>
        <w:tc>
          <w:tcPr>
            <w:tcW w:w="1375" w:type="dxa"/>
            <w:tcBorders>
              <w:top w:val="nil"/>
              <w:left w:val="nil"/>
              <w:bottom w:val="single" w:sz="4" w:space="0" w:color="000000"/>
              <w:right w:val="single" w:sz="4" w:space="0" w:color="000000"/>
            </w:tcBorders>
            <w:shd w:val="clear" w:color="auto" w:fill="auto"/>
            <w:vAlign w:val="bottom"/>
          </w:tcPr>
          <w:p w14:paraId="41C96B27" w14:textId="77777777" w:rsidR="004B5C2C" w:rsidRDefault="00000000">
            <w:pPr>
              <w:jc w:val="center"/>
              <w:rPr>
                <w:color w:val="000000"/>
                <w:sz w:val="21"/>
                <w:szCs w:val="21"/>
              </w:rPr>
            </w:pPr>
            <w:r>
              <w:rPr>
                <w:color w:val="000000"/>
                <w:sz w:val="21"/>
                <w:szCs w:val="21"/>
              </w:rPr>
              <w:t>11</w:t>
            </w:r>
          </w:p>
        </w:tc>
      </w:tr>
      <w:tr w:rsidR="004B5C2C" w14:paraId="4DE362C9"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192AA38" w14:textId="77777777" w:rsidR="00894438" w:rsidRDefault="00000000">
            <w:pPr>
              <w:rPr>
                <w:ins w:id="0" w:author="William" w:date="2025-04-22T22:29:00Z"/>
                <w:b/>
                <w:color w:val="000000"/>
                <w:sz w:val="21"/>
                <w:szCs w:val="21"/>
              </w:rPr>
            </w:pPr>
            <w:commentRangeStart w:id="1"/>
            <w:r>
              <w:rPr>
                <w:b/>
                <w:color w:val="000000"/>
                <w:sz w:val="21"/>
                <w:szCs w:val="21"/>
              </w:rPr>
              <w:t>Income Earned from Donations (GH₵)</w:t>
            </w:r>
            <w:commentRangeEnd w:id="1"/>
            <w:r w:rsidR="00894438">
              <w:rPr>
                <w:rStyle w:val="CommentReference"/>
              </w:rPr>
              <w:commentReference w:id="1"/>
            </w:r>
          </w:p>
          <w:p w14:paraId="68DA9AB7" w14:textId="51120772" w:rsidR="00894438" w:rsidRDefault="00894438">
            <w:pPr>
              <w:rPr>
                <w:b/>
                <w:color w:val="000000"/>
                <w:sz w:val="21"/>
                <w:szCs w:val="21"/>
              </w:rPr>
            </w:pPr>
            <w:ins w:id="2" w:author="William" w:date="2025-04-22T22:29:00Z">
              <w:r>
                <w:rPr>
                  <w:b/>
                  <w:color w:val="000000"/>
                  <w:sz w:val="21"/>
                  <w:szCs w:val="21"/>
                </w:rPr>
                <w:t>(</w:t>
              </w:r>
            </w:ins>
            <w:ins w:id="3" w:author="William" w:date="2025-04-22T22:30:00Z">
              <w:r>
                <w:rPr>
                  <w:b/>
                  <w:color w:val="000000"/>
                  <w:sz w:val="21"/>
                  <w:szCs w:val="21"/>
                </w:rPr>
                <w:t xml:space="preserve">1 </w:t>
              </w:r>
              <w:r>
                <w:rPr>
                  <w:b/>
                  <w:color w:val="000000"/>
                  <w:sz w:val="21"/>
                  <w:szCs w:val="21"/>
                </w:rPr>
                <w:t>GH₵</w:t>
              </w:r>
              <w:r>
                <w:rPr>
                  <w:b/>
                  <w:color w:val="000000"/>
                  <w:sz w:val="21"/>
                  <w:szCs w:val="21"/>
                </w:rPr>
                <w:t xml:space="preserve"> = $ [as of Month Year)</w:t>
              </w:r>
            </w:ins>
          </w:p>
        </w:tc>
        <w:tc>
          <w:tcPr>
            <w:tcW w:w="3740" w:type="dxa"/>
            <w:tcBorders>
              <w:top w:val="nil"/>
              <w:left w:val="nil"/>
              <w:bottom w:val="single" w:sz="4" w:space="0" w:color="000000"/>
              <w:right w:val="single" w:sz="4" w:space="0" w:color="000000"/>
            </w:tcBorders>
            <w:shd w:val="clear" w:color="auto" w:fill="auto"/>
            <w:vAlign w:val="bottom"/>
          </w:tcPr>
          <w:p w14:paraId="256E3D57" w14:textId="77777777" w:rsidR="004B5C2C" w:rsidRDefault="00000000">
            <w:pPr>
              <w:rPr>
                <w:color w:val="000000"/>
                <w:sz w:val="21"/>
                <w:szCs w:val="21"/>
              </w:rPr>
            </w:pPr>
            <w:r>
              <w:rPr>
                <w:color w:val="000000"/>
                <w:sz w:val="21"/>
                <w:szCs w:val="21"/>
              </w:rPr>
              <w:t>Mean ± SD = 341.25 ± 329.02</w:t>
            </w:r>
          </w:p>
        </w:tc>
        <w:tc>
          <w:tcPr>
            <w:tcW w:w="1290" w:type="dxa"/>
            <w:tcBorders>
              <w:top w:val="nil"/>
              <w:left w:val="nil"/>
              <w:bottom w:val="single" w:sz="4" w:space="0" w:color="000000"/>
              <w:right w:val="single" w:sz="4" w:space="0" w:color="000000"/>
            </w:tcBorders>
            <w:shd w:val="clear" w:color="auto" w:fill="auto"/>
            <w:vAlign w:val="bottom"/>
          </w:tcPr>
          <w:p w14:paraId="11340ACD" w14:textId="77777777" w:rsidR="004B5C2C" w:rsidRDefault="004B5C2C">
            <w:pPr>
              <w:jc w:val="center"/>
              <w:rPr>
                <w:color w:val="000000"/>
                <w:sz w:val="21"/>
                <w:szCs w:val="21"/>
              </w:rPr>
            </w:pPr>
          </w:p>
        </w:tc>
        <w:tc>
          <w:tcPr>
            <w:tcW w:w="1375" w:type="dxa"/>
            <w:tcBorders>
              <w:top w:val="nil"/>
              <w:left w:val="nil"/>
              <w:bottom w:val="single" w:sz="4" w:space="0" w:color="000000"/>
              <w:right w:val="single" w:sz="4" w:space="0" w:color="000000"/>
            </w:tcBorders>
            <w:shd w:val="clear" w:color="auto" w:fill="auto"/>
            <w:vAlign w:val="bottom"/>
          </w:tcPr>
          <w:p w14:paraId="148F05EF" w14:textId="77777777" w:rsidR="004B5C2C" w:rsidRDefault="004B5C2C">
            <w:pPr>
              <w:jc w:val="center"/>
              <w:rPr>
                <w:color w:val="000000"/>
                <w:sz w:val="21"/>
                <w:szCs w:val="21"/>
              </w:rPr>
            </w:pPr>
          </w:p>
        </w:tc>
      </w:tr>
      <w:tr w:rsidR="004B5C2C" w14:paraId="5AB39B73"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751A55E" w14:textId="77777777" w:rsidR="004B5C2C" w:rsidRDefault="00000000">
            <w:pPr>
              <w:rPr>
                <w:b/>
                <w:color w:val="000000"/>
                <w:sz w:val="21"/>
                <w:szCs w:val="21"/>
              </w:rPr>
            </w:pPr>
            <w:r>
              <w:rPr>
                <w:b/>
                <w:color w:val="000000"/>
                <w:sz w:val="21"/>
                <w:szCs w:val="21"/>
              </w:rPr>
              <w:t>Donation Income Group</w:t>
            </w:r>
          </w:p>
        </w:tc>
        <w:tc>
          <w:tcPr>
            <w:tcW w:w="3740" w:type="dxa"/>
            <w:tcBorders>
              <w:top w:val="nil"/>
              <w:left w:val="nil"/>
              <w:bottom w:val="single" w:sz="4" w:space="0" w:color="000000"/>
              <w:right w:val="single" w:sz="4" w:space="0" w:color="000000"/>
            </w:tcBorders>
            <w:shd w:val="clear" w:color="auto" w:fill="auto"/>
            <w:vAlign w:val="bottom"/>
          </w:tcPr>
          <w:p w14:paraId="0241D3A8" w14:textId="77777777" w:rsidR="004B5C2C" w:rsidRDefault="00000000">
            <w:pPr>
              <w:rPr>
                <w:color w:val="000000"/>
                <w:sz w:val="21"/>
                <w:szCs w:val="21"/>
              </w:rPr>
            </w:pPr>
            <w:r>
              <w:rPr>
                <w:color w:val="000000"/>
                <w:sz w:val="21"/>
                <w:szCs w:val="21"/>
              </w:rPr>
              <w:t>No Donation (0)</w:t>
            </w:r>
          </w:p>
        </w:tc>
        <w:tc>
          <w:tcPr>
            <w:tcW w:w="1290" w:type="dxa"/>
            <w:tcBorders>
              <w:top w:val="nil"/>
              <w:left w:val="nil"/>
              <w:bottom w:val="single" w:sz="4" w:space="0" w:color="000000"/>
              <w:right w:val="single" w:sz="4" w:space="0" w:color="000000"/>
            </w:tcBorders>
            <w:shd w:val="clear" w:color="auto" w:fill="auto"/>
            <w:vAlign w:val="bottom"/>
          </w:tcPr>
          <w:p w14:paraId="3261729A" w14:textId="77777777" w:rsidR="004B5C2C" w:rsidRDefault="00000000">
            <w:pPr>
              <w:jc w:val="center"/>
              <w:rPr>
                <w:color w:val="000000"/>
                <w:sz w:val="21"/>
                <w:szCs w:val="21"/>
              </w:rPr>
            </w:pPr>
            <w:r>
              <w:rPr>
                <w:color w:val="000000"/>
                <w:sz w:val="21"/>
                <w:szCs w:val="21"/>
              </w:rPr>
              <w:t>16</w:t>
            </w:r>
          </w:p>
        </w:tc>
        <w:tc>
          <w:tcPr>
            <w:tcW w:w="1375" w:type="dxa"/>
            <w:tcBorders>
              <w:top w:val="nil"/>
              <w:left w:val="nil"/>
              <w:bottom w:val="single" w:sz="4" w:space="0" w:color="000000"/>
              <w:right w:val="single" w:sz="4" w:space="0" w:color="000000"/>
            </w:tcBorders>
            <w:shd w:val="clear" w:color="auto" w:fill="auto"/>
            <w:vAlign w:val="bottom"/>
          </w:tcPr>
          <w:p w14:paraId="5F765BFB" w14:textId="77777777" w:rsidR="004B5C2C" w:rsidRDefault="00000000">
            <w:pPr>
              <w:jc w:val="center"/>
              <w:rPr>
                <w:color w:val="000000"/>
                <w:sz w:val="21"/>
                <w:szCs w:val="21"/>
              </w:rPr>
            </w:pPr>
            <w:r>
              <w:rPr>
                <w:color w:val="000000"/>
                <w:sz w:val="21"/>
                <w:szCs w:val="21"/>
              </w:rPr>
              <w:t>8</w:t>
            </w:r>
          </w:p>
        </w:tc>
      </w:tr>
      <w:tr w:rsidR="004B5C2C" w14:paraId="2C4E2FCE"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375F80DD"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65DF8250" w14:textId="77777777" w:rsidR="004B5C2C" w:rsidRDefault="00000000">
            <w:pPr>
              <w:rPr>
                <w:color w:val="000000"/>
                <w:sz w:val="21"/>
                <w:szCs w:val="21"/>
              </w:rPr>
            </w:pPr>
            <w:r>
              <w:rPr>
                <w:color w:val="000000"/>
                <w:sz w:val="21"/>
                <w:szCs w:val="21"/>
              </w:rPr>
              <w:t>Low Donation (1-99 GH₵)</w:t>
            </w:r>
          </w:p>
        </w:tc>
        <w:tc>
          <w:tcPr>
            <w:tcW w:w="1290" w:type="dxa"/>
            <w:tcBorders>
              <w:top w:val="nil"/>
              <w:left w:val="nil"/>
              <w:bottom w:val="single" w:sz="4" w:space="0" w:color="000000"/>
              <w:right w:val="single" w:sz="4" w:space="0" w:color="000000"/>
            </w:tcBorders>
            <w:shd w:val="clear" w:color="auto" w:fill="auto"/>
            <w:vAlign w:val="bottom"/>
          </w:tcPr>
          <w:p w14:paraId="4A9723B5" w14:textId="77777777" w:rsidR="004B5C2C" w:rsidRDefault="00000000">
            <w:pPr>
              <w:jc w:val="center"/>
              <w:rPr>
                <w:color w:val="000000"/>
                <w:sz w:val="21"/>
                <w:szCs w:val="21"/>
              </w:rPr>
            </w:pPr>
            <w:r>
              <w:rPr>
                <w:color w:val="000000"/>
                <w:sz w:val="21"/>
                <w:szCs w:val="21"/>
              </w:rPr>
              <w:t>49</w:t>
            </w:r>
          </w:p>
        </w:tc>
        <w:tc>
          <w:tcPr>
            <w:tcW w:w="1375" w:type="dxa"/>
            <w:tcBorders>
              <w:top w:val="nil"/>
              <w:left w:val="nil"/>
              <w:bottom w:val="single" w:sz="4" w:space="0" w:color="000000"/>
              <w:right w:val="single" w:sz="4" w:space="0" w:color="000000"/>
            </w:tcBorders>
            <w:shd w:val="clear" w:color="auto" w:fill="auto"/>
            <w:vAlign w:val="bottom"/>
          </w:tcPr>
          <w:p w14:paraId="2341BF22" w14:textId="77777777" w:rsidR="004B5C2C" w:rsidRDefault="00000000">
            <w:pPr>
              <w:jc w:val="center"/>
              <w:rPr>
                <w:color w:val="000000"/>
                <w:sz w:val="21"/>
                <w:szCs w:val="21"/>
              </w:rPr>
            </w:pPr>
            <w:r>
              <w:rPr>
                <w:color w:val="000000"/>
                <w:sz w:val="21"/>
                <w:szCs w:val="21"/>
              </w:rPr>
              <w:t>24.5</w:t>
            </w:r>
          </w:p>
        </w:tc>
      </w:tr>
      <w:tr w:rsidR="004B5C2C" w14:paraId="216A650E"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4E8CAB01"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058935E9" w14:textId="77777777" w:rsidR="004B5C2C" w:rsidRDefault="00000000">
            <w:pPr>
              <w:rPr>
                <w:color w:val="000000"/>
                <w:sz w:val="21"/>
                <w:szCs w:val="21"/>
              </w:rPr>
            </w:pPr>
            <w:r>
              <w:rPr>
                <w:color w:val="000000"/>
                <w:sz w:val="21"/>
                <w:szCs w:val="21"/>
              </w:rPr>
              <w:t>Medium Donation (100-499 GH₵)</w:t>
            </w:r>
          </w:p>
        </w:tc>
        <w:tc>
          <w:tcPr>
            <w:tcW w:w="1290" w:type="dxa"/>
            <w:tcBorders>
              <w:top w:val="nil"/>
              <w:left w:val="nil"/>
              <w:bottom w:val="single" w:sz="4" w:space="0" w:color="000000"/>
              <w:right w:val="single" w:sz="4" w:space="0" w:color="000000"/>
            </w:tcBorders>
            <w:shd w:val="clear" w:color="auto" w:fill="auto"/>
            <w:vAlign w:val="bottom"/>
          </w:tcPr>
          <w:p w14:paraId="7BE5D860" w14:textId="77777777" w:rsidR="004B5C2C" w:rsidRDefault="00000000">
            <w:pPr>
              <w:jc w:val="center"/>
              <w:rPr>
                <w:color w:val="000000"/>
                <w:sz w:val="21"/>
                <w:szCs w:val="21"/>
              </w:rPr>
            </w:pPr>
            <w:r>
              <w:rPr>
                <w:color w:val="000000"/>
                <w:sz w:val="21"/>
                <w:szCs w:val="21"/>
              </w:rPr>
              <w:t>103</w:t>
            </w:r>
          </w:p>
        </w:tc>
        <w:tc>
          <w:tcPr>
            <w:tcW w:w="1375" w:type="dxa"/>
            <w:tcBorders>
              <w:top w:val="nil"/>
              <w:left w:val="nil"/>
              <w:bottom w:val="single" w:sz="4" w:space="0" w:color="000000"/>
              <w:right w:val="single" w:sz="4" w:space="0" w:color="000000"/>
            </w:tcBorders>
            <w:shd w:val="clear" w:color="auto" w:fill="auto"/>
            <w:vAlign w:val="bottom"/>
          </w:tcPr>
          <w:p w14:paraId="3BAAC593" w14:textId="77777777" w:rsidR="004B5C2C" w:rsidRDefault="00000000">
            <w:pPr>
              <w:jc w:val="center"/>
              <w:rPr>
                <w:color w:val="000000"/>
                <w:sz w:val="21"/>
                <w:szCs w:val="21"/>
              </w:rPr>
            </w:pPr>
            <w:r>
              <w:rPr>
                <w:color w:val="000000"/>
                <w:sz w:val="21"/>
                <w:szCs w:val="21"/>
              </w:rPr>
              <w:t>51.5</w:t>
            </w:r>
          </w:p>
        </w:tc>
      </w:tr>
      <w:tr w:rsidR="004B5C2C" w14:paraId="16A340F3"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9B39CF6"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4A9938CC" w14:textId="77777777" w:rsidR="004B5C2C" w:rsidRDefault="00000000">
            <w:pPr>
              <w:rPr>
                <w:color w:val="000000"/>
                <w:sz w:val="21"/>
                <w:szCs w:val="21"/>
              </w:rPr>
            </w:pPr>
            <w:r>
              <w:rPr>
                <w:color w:val="000000"/>
                <w:sz w:val="21"/>
                <w:szCs w:val="21"/>
              </w:rPr>
              <w:t>High Donation (500-999 GH₵)</w:t>
            </w:r>
          </w:p>
        </w:tc>
        <w:tc>
          <w:tcPr>
            <w:tcW w:w="1290" w:type="dxa"/>
            <w:tcBorders>
              <w:top w:val="nil"/>
              <w:left w:val="nil"/>
              <w:bottom w:val="single" w:sz="4" w:space="0" w:color="000000"/>
              <w:right w:val="single" w:sz="4" w:space="0" w:color="000000"/>
            </w:tcBorders>
            <w:shd w:val="clear" w:color="auto" w:fill="auto"/>
            <w:vAlign w:val="bottom"/>
          </w:tcPr>
          <w:p w14:paraId="7324C31F" w14:textId="77777777" w:rsidR="004B5C2C" w:rsidRDefault="00000000">
            <w:pPr>
              <w:jc w:val="center"/>
              <w:rPr>
                <w:color w:val="000000"/>
                <w:sz w:val="21"/>
                <w:szCs w:val="21"/>
              </w:rPr>
            </w:pPr>
            <w:r>
              <w:rPr>
                <w:color w:val="000000"/>
                <w:sz w:val="21"/>
                <w:szCs w:val="21"/>
              </w:rPr>
              <w:t>24</w:t>
            </w:r>
          </w:p>
        </w:tc>
        <w:tc>
          <w:tcPr>
            <w:tcW w:w="1375" w:type="dxa"/>
            <w:tcBorders>
              <w:top w:val="nil"/>
              <w:left w:val="nil"/>
              <w:bottom w:val="single" w:sz="4" w:space="0" w:color="000000"/>
              <w:right w:val="single" w:sz="4" w:space="0" w:color="000000"/>
            </w:tcBorders>
            <w:shd w:val="clear" w:color="auto" w:fill="auto"/>
            <w:vAlign w:val="bottom"/>
          </w:tcPr>
          <w:p w14:paraId="645E745F" w14:textId="77777777" w:rsidR="004B5C2C" w:rsidRDefault="00000000">
            <w:pPr>
              <w:jc w:val="center"/>
              <w:rPr>
                <w:color w:val="000000"/>
                <w:sz w:val="21"/>
                <w:szCs w:val="21"/>
              </w:rPr>
            </w:pPr>
            <w:r>
              <w:rPr>
                <w:color w:val="000000"/>
                <w:sz w:val="21"/>
                <w:szCs w:val="21"/>
              </w:rPr>
              <w:t>12</w:t>
            </w:r>
          </w:p>
        </w:tc>
      </w:tr>
      <w:tr w:rsidR="004B5C2C" w14:paraId="17A61218"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FFF54FD"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516C35EA" w14:textId="77777777" w:rsidR="004B5C2C" w:rsidRDefault="00000000">
            <w:pPr>
              <w:rPr>
                <w:color w:val="000000"/>
                <w:sz w:val="21"/>
                <w:szCs w:val="21"/>
              </w:rPr>
            </w:pPr>
            <w:r>
              <w:rPr>
                <w:color w:val="000000"/>
                <w:sz w:val="21"/>
                <w:szCs w:val="21"/>
              </w:rPr>
              <w:t>Very High Donation (1000+ GH₵)</w:t>
            </w:r>
          </w:p>
        </w:tc>
        <w:tc>
          <w:tcPr>
            <w:tcW w:w="1290" w:type="dxa"/>
            <w:tcBorders>
              <w:top w:val="nil"/>
              <w:left w:val="nil"/>
              <w:bottom w:val="single" w:sz="4" w:space="0" w:color="000000"/>
              <w:right w:val="single" w:sz="4" w:space="0" w:color="000000"/>
            </w:tcBorders>
            <w:shd w:val="clear" w:color="auto" w:fill="auto"/>
            <w:vAlign w:val="bottom"/>
          </w:tcPr>
          <w:p w14:paraId="3F5D4134" w14:textId="77777777" w:rsidR="004B5C2C" w:rsidRDefault="00000000">
            <w:pPr>
              <w:jc w:val="center"/>
              <w:rPr>
                <w:color w:val="000000"/>
                <w:sz w:val="21"/>
                <w:szCs w:val="21"/>
              </w:rPr>
            </w:pPr>
            <w:r>
              <w:rPr>
                <w:color w:val="000000"/>
                <w:sz w:val="21"/>
                <w:szCs w:val="21"/>
              </w:rPr>
              <w:t>8</w:t>
            </w:r>
          </w:p>
        </w:tc>
        <w:tc>
          <w:tcPr>
            <w:tcW w:w="1375" w:type="dxa"/>
            <w:tcBorders>
              <w:top w:val="nil"/>
              <w:left w:val="nil"/>
              <w:bottom w:val="single" w:sz="4" w:space="0" w:color="000000"/>
              <w:right w:val="single" w:sz="4" w:space="0" w:color="000000"/>
            </w:tcBorders>
            <w:shd w:val="clear" w:color="auto" w:fill="auto"/>
            <w:vAlign w:val="bottom"/>
          </w:tcPr>
          <w:p w14:paraId="779B30A5" w14:textId="77777777" w:rsidR="004B5C2C" w:rsidRDefault="00000000">
            <w:pPr>
              <w:jc w:val="center"/>
              <w:rPr>
                <w:color w:val="000000"/>
                <w:sz w:val="21"/>
                <w:szCs w:val="21"/>
              </w:rPr>
            </w:pPr>
            <w:r>
              <w:rPr>
                <w:color w:val="000000"/>
                <w:sz w:val="21"/>
                <w:szCs w:val="21"/>
              </w:rPr>
              <w:t>4</w:t>
            </w:r>
          </w:p>
        </w:tc>
      </w:tr>
      <w:tr w:rsidR="004B5C2C" w14:paraId="1854CEE7"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5910E8C7" w14:textId="77777777" w:rsidR="004B5C2C" w:rsidRDefault="00000000">
            <w:pPr>
              <w:rPr>
                <w:b/>
                <w:color w:val="000000"/>
                <w:sz w:val="21"/>
                <w:szCs w:val="21"/>
              </w:rPr>
            </w:pPr>
            <w:r>
              <w:rPr>
                <w:b/>
                <w:color w:val="000000"/>
                <w:sz w:val="21"/>
                <w:szCs w:val="21"/>
              </w:rPr>
              <w:t>Monthly Household Income (GH₵)</w:t>
            </w:r>
          </w:p>
        </w:tc>
        <w:tc>
          <w:tcPr>
            <w:tcW w:w="3740" w:type="dxa"/>
            <w:tcBorders>
              <w:top w:val="nil"/>
              <w:left w:val="nil"/>
              <w:bottom w:val="single" w:sz="4" w:space="0" w:color="000000"/>
              <w:right w:val="single" w:sz="4" w:space="0" w:color="000000"/>
            </w:tcBorders>
            <w:shd w:val="clear" w:color="auto" w:fill="auto"/>
            <w:vAlign w:val="bottom"/>
          </w:tcPr>
          <w:p w14:paraId="78BEEDC3" w14:textId="77777777" w:rsidR="004B5C2C" w:rsidRDefault="00000000">
            <w:pPr>
              <w:rPr>
                <w:color w:val="000000"/>
                <w:sz w:val="21"/>
                <w:szCs w:val="21"/>
              </w:rPr>
            </w:pPr>
            <w:r>
              <w:rPr>
                <w:color w:val="000000"/>
                <w:sz w:val="21"/>
                <w:szCs w:val="21"/>
              </w:rPr>
              <w:t>Mean ± SD = 1033.42 ± 639.79</w:t>
            </w:r>
          </w:p>
        </w:tc>
        <w:tc>
          <w:tcPr>
            <w:tcW w:w="1290" w:type="dxa"/>
            <w:tcBorders>
              <w:top w:val="nil"/>
              <w:left w:val="nil"/>
              <w:bottom w:val="single" w:sz="4" w:space="0" w:color="000000"/>
              <w:right w:val="single" w:sz="4" w:space="0" w:color="000000"/>
            </w:tcBorders>
            <w:shd w:val="clear" w:color="auto" w:fill="auto"/>
            <w:vAlign w:val="bottom"/>
          </w:tcPr>
          <w:p w14:paraId="4FB43904" w14:textId="77777777" w:rsidR="004B5C2C" w:rsidRDefault="004B5C2C">
            <w:pPr>
              <w:jc w:val="center"/>
              <w:rPr>
                <w:color w:val="000000"/>
                <w:sz w:val="21"/>
                <w:szCs w:val="21"/>
              </w:rPr>
            </w:pPr>
          </w:p>
        </w:tc>
        <w:tc>
          <w:tcPr>
            <w:tcW w:w="1375" w:type="dxa"/>
            <w:tcBorders>
              <w:top w:val="nil"/>
              <w:left w:val="nil"/>
              <w:bottom w:val="single" w:sz="4" w:space="0" w:color="000000"/>
              <w:right w:val="single" w:sz="4" w:space="0" w:color="000000"/>
            </w:tcBorders>
            <w:shd w:val="clear" w:color="auto" w:fill="auto"/>
            <w:vAlign w:val="bottom"/>
          </w:tcPr>
          <w:p w14:paraId="4FFC2CF0" w14:textId="77777777" w:rsidR="004B5C2C" w:rsidRDefault="004B5C2C">
            <w:pPr>
              <w:jc w:val="center"/>
              <w:rPr>
                <w:color w:val="000000"/>
                <w:sz w:val="21"/>
                <w:szCs w:val="21"/>
              </w:rPr>
            </w:pPr>
          </w:p>
        </w:tc>
      </w:tr>
      <w:tr w:rsidR="004B5C2C" w14:paraId="5E305104"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89233FC" w14:textId="77777777" w:rsidR="004B5C2C" w:rsidRDefault="00000000">
            <w:pPr>
              <w:rPr>
                <w:b/>
                <w:color w:val="000000"/>
                <w:sz w:val="21"/>
                <w:szCs w:val="21"/>
              </w:rPr>
            </w:pPr>
            <w:r>
              <w:rPr>
                <w:b/>
                <w:color w:val="000000"/>
                <w:sz w:val="21"/>
                <w:szCs w:val="21"/>
              </w:rPr>
              <w:t>Income Category</w:t>
            </w:r>
          </w:p>
        </w:tc>
        <w:tc>
          <w:tcPr>
            <w:tcW w:w="3740" w:type="dxa"/>
            <w:tcBorders>
              <w:top w:val="nil"/>
              <w:left w:val="nil"/>
              <w:bottom w:val="single" w:sz="4" w:space="0" w:color="000000"/>
              <w:right w:val="single" w:sz="4" w:space="0" w:color="000000"/>
            </w:tcBorders>
            <w:shd w:val="clear" w:color="auto" w:fill="auto"/>
            <w:vAlign w:val="bottom"/>
          </w:tcPr>
          <w:p w14:paraId="6BE109A2" w14:textId="77777777" w:rsidR="004B5C2C" w:rsidRDefault="00000000">
            <w:pPr>
              <w:rPr>
                <w:color w:val="000000"/>
                <w:sz w:val="21"/>
                <w:szCs w:val="21"/>
              </w:rPr>
            </w:pPr>
            <w:r>
              <w:rPr>
                <w:color w:val="000000"/>
                <w:sz w:val="21"/>
                <w:szCs w:val="21"/>
              </w:rPr>
              <w:t>Low Income (0-499 GH₵)</w:t>
            </w:r>
          </w:p>
        </w:tc>
        <w:tc>
          <w:tcPr>
            <w:tcW w:w="1290" w:type="dxa"/>
            <w:tcBorders>
              <w:top w:val="nil"/>
              <w:left w:val="nil"/>
              <w:bottom w:val="single" w:sz="4" w:space="0" w:color="000000"/>
              <w:right w:val="single" w:sz="4" w:space="0" w:color="000000"/>
            </w:tcBorders>
            <w:shd w:val="clear" w:color="auto" w:fill="auto"/>
            <w:vAlign w:val="bottom"/>
          </w:tcPr>
          <w:p w14:paraId="333B89CF" w14:textId="77777777" w:rsidR="004B5C2C" w:rsidRDefault="00000000">
            <w:pPr>
              <w:jc w:val="center"/>
              <w:rPr>
                <w:color w:val="000000"/>
                <w:sz w:val="21"/>
                <w:szCs w:val="21"/>
              </w:rPr>
            </w:pPr>
            <w:r>
              <w:rPr>
                <w:color w:val="000000"/>
                <w:sz w:val="21"/>
                <w:szCs w:val="21"/>
              </w:rPr>
              <w:t>39</w:t>
            </w:r>
          </w:p>
        </w:tc>
        <w:tc>
          <w:tcPr>
            <w:tcW w:w="1375" w:type="dxa"/>
            <w:tcBorders>
              <w:top w:val="nil"/>
              <w:left w:val="nil"/>
              <w:bottom w:val="single" w:sz="4" w:space="0" w:color="000000"/>
              <w:right w:val="single" w:sz="4" w:space="0" w:color="000000"/>
            </w:tcBorders>
            <w:shd w:val="clear" w:color="auto" w:fill="auto"/>
            <w:vAlign w:val="bottom"/>
          </w:tcPr>
          <w:p w14:paraId="0E228AB7" w14:textId="77777777" w:rsidR="004B5C2C" w:rsidRDefault="00000000">
            <w:pPr>
              <w:jc w:val="center"/>
              <w:rPr>
                <w:color w:val="000000"/>
                <w:sz w:val="21"/>
                <w:szCs w:val="21"/>
              </w:rPr>
            </w:pPr>
            <w:r>
              <w:rPr>
                <w:color w:val="000000"/>
                <w:sz w:val="21"/>
                <w:szCs w:val="21"/>
              </w:rPr>
              <w:t>19.5</w:t>
            </w:r>
          </w:p>
        </w:tc>
      </w:tr>
      <w:tr w:rsidR="004B5C2C" w14:paraId="3ED92CAB"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7EA0EBAE"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7E7E5B42" w14:textId="77777777" w:rsidR="004B5C2C" w:rsidRDefault="00000000">
            <w:pPr>
              <w:rPr>
                <w:color w:val="000000"/>
                <w:sz w:val="21"/>
                <w:szCs w:val="21"/>
              </w:rPr>
            </w:pPr>
            <w:r>
              <w:rPr>
                <w:color w:val="000000"/>
                <w:sz w:val="21"/>
                <w:szCs w:val="21"/>
              </w:rPr>
              <w:t>Lower Middle Income (500-1499 GH₵)</w:t>
            </w:r>
          </w:p>
        </w:tc>
        <w:tc>
          <w:tcPr>
            <w:tcW w:w="1290" w:type="dxa"/>
            <w:tcBorders>
              <w:top w:val="nil"/>
              <w:left w:val="nil"/>
              <w:bottom w:val="single" w:sz="4" w:space="0" w:color="000000"/>
              <w:right w:val="single" w:sz="4" w:space="0" w:color="000000"/>
            </w:tcBorders>
            <w:shd w:val="clear" w:color="auto" w:fill="auto"/>
            <w:vAlign w:val="bottom"/>
          </w:tcPr>
          <w:p w14:paraId="507FE64A" w14:textId="77777777" w:rsidR="004B5C2C" w:rsidRDefault="00000000">
            <w:pPr>
              <w:jc w:val="center"/>
              <w:rPr>
                <w:color w:val="000000"/>
                <w:sz w:val="21"/>
                <w:szCs w:val="21"/>
              </w:rPr>
            </w:pPr>
            <w:r>
              <w:rPr>
                <w:color w:val="000000"/>
                <w:sz w:val="21"/>
                <w:szCs w:val="21"/>
              </w:rPr>
              <w:t>76</w:t>
            </w:r>
          </w:p>
        </w:tc>
        <w:tc>
          <w:tcPr>
            <w:tcW w:w="1375" w:type="dxa"/>
            <w:tcBorders>
              <w:top w:val="nil"/>
              <w:left w:val="nil"/>
              <w:bottom w:val="single" w:sz="4" w:space="0" w:color="000000"/>
              <w:right w:val="single" w:sz="4" w:space="0" w:color="000000"/>
            </w:tcBorders>
            <w:shd w:val="clear" w:color="auto" w:fill="auto"/>
            <w:vAlign w:val="bottom"/>
          </w:tcPr>
          <w:p w14:paraId="55B293B3" w14:textId="77777777" w:rsidR="004B5C2C" w:rsidRDefault="00000000">
            <w:pPr>
              <w:jc w:val="center"/>
              <w:rPr>
                <w:color w:val="000000"/>
                <w:sz w:val="21"/>
                <w:szCs w:val="21"/>
              </w:rPr>
            </w:pPr>
            <w:r>
              <w:rPr>
                <w:color w:val="000000"/>
                <w:sz w:val="21"/>
                <w:szCs w:val="21"/>
              </w:rPr>
              <w:t>38</w:t>
            </w:r>
          </w:p>
        </w:tc>
      </w:tr>
      <w:tr w:rsidR="004B5C2C" w14:paraId="7206E38F"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2C937284" w14:textId="77777777" w:rsidR="004B5C2C" w:rsidRDefault="00000000">
            <w:pPr>
              <w:rPr>
                <w:color w:val="000000"/>
                <w:sz w:val="21"/>
                <w:szCs w:val="21"/>
              </w:rPr>
            </w:pPr>
            <w:r>
              <w:rPr>
                <w:color w:val="000000"/>
                <w:sz w:val="21"/>
                <w:szCs w:val="21"/>
              </w:rPr>
              <w:t> </w:t>
            </w:r>
          </w:p>
        </w:tc>
        <w:tc>
          <w:tcPr>
            <w:tcW w:w="3740" w:type="dxa"/>
            <w:tcBorders>
              <w:top w:val="nil"/>
              <w:left w:val="nil"/>
              <w:bottom w:val="single" w:sz="4" w:space="0" w:color="000000"/>
              <w:right w:val="single" w:sz="4" w:space="0" w:color="000000"/>
            </w:tcBorders>
            <w:shd w:val="clear" w:color="auto" w:fill="auto"/>
            <w:vAlign w:val="bottom"/>
          </w:tcPr>
          <w:p w14:paraId="2F9CF5FD" w14:textId="77777777" w:rsidR="004B5C2C" w:rsidRDefault="00000000">
            <w:pPr>
              <w:rPr>
                <w:color w:val="000000"/>
                <w:sz w:val="21"/>
                <w:szCs w:val="21"/>
              </w:rPr>
            </w:pPr>
            <w:r>
              <w:rPr>
                <w:color w:val="000000"/>
                <w:sz w:val="21"/>
                <w:szCs w:val="21"/>
              </w:rPr>
              <w:t>High Income (1500-2999 GH₵)</w:t>
            </w:r>
          </w:p>
        </w:tc>
        <w:tc>
          <w:tcPr>
            <w:tcW w:w="1290" w:type="dxa"/>
            <w:tcBorders>
              <w:top w:val="nil"/>
              <w:left w:val="nil"/>
              <w:bottom w:val="single" w:sz="4" w:space="0" w:color="000000"/>
              <w:right w:val="single" w:sz="4" w:space="0" w:color="000000"/>
            </w:tcBorders>
            <w:shd w:val="clear" w:color="auto" w:fill="auto"/>
            <w:vAlign w:val="bottom"/>
          </w:tcPr>
          <w:p w14:paraId="3395C20E" w14:textId="77777777" w:rsidR="004B5C2C" w:rsidRDefault="00000000">
            <w:pPr>
              <w:jc w:val="center"/>
              <w:rPr>
                <w:color w:val="000000"/>
                <w:sz w:val="21"/>
                <w:szCs w:val="21"/>
              </w:rPr>
            </w:pPr>
            <w:r>
              <w:rPr>
                <w:color w:val="000000"/>
                <w:sz w:val="21"/>
                <w:szCs w:val="21"/>
              </w:rPr>
              <w:t>21</w:t>
            </w:r>
          </w:p>
        </w:tc>
        <w:tc>
          <w:tcPr>
            <w:tcW w:w="1375" w:type="dxa"/>
            <w:tcBorders>
              <w:top w:val="nil"/>
              <w:left w:val="nil"/>
              <w:bottom w:val="single" w:sz="4" w:space="0" w:color="000000"/>
              <w:right w:val="single" w:sz="4" w:space="0" w:color="000000"/>
            </w:tcBorders>
            <w:shd w:val="clear" w:color="auto" w:fill="auto"/>
            <w:vAlign w:val="bottom"/>
          </w:tcPr>
          <w:p w14:paraId="13425015" w14:textId="77777777" w:rsidR="004B5C2C" w:rsidRDefault="00000000">
            <w:pPr>
              <w:jc w:val="center"/>
              <w:rPr>
                <w:color w:val="000000"/>
                <w:sz w:val="21"/>
                <w:szCs w:val="21"/>
              </w:rPr>
            </w:pPr>
            <w:r>
              <w:rPr>
                <w:color w:val="000000"/>
                <w:sz w:val="21"/>
                <w:szCs w:val="21"/>
              </w:rPr>
              <w:t>10.5</w:t>
            </w:r>
          </w:p>
        </w:tc>
      </w:tr>
      <w:tr w:rsidR="004B5C2C" w14:paraId="5EBC3FEC" w14:textId="77777777">
        <w:trPr>
          <w:trHeight w:val="316"/>
        </w:trPr>
        <w:tc>
          <w:tcPr>
            <w:tcW w:w="2888" w:type="dxa"/>
            <w:tcBorders>
              <w:top w:val="nil"/>
              <w:left w:val="single" w:sz="4" w:space="0" w:color="000000"/>
              <w:bottom w:val="single" w:sz="4" w:space="0" w:color="000000"/>
              <w:right w:val="single" w:sz="4" w:space="0" w:color="000000"/>
            </w:tcBorders>
            <w:shd w:val="clear" w:color="auto" w:fill="auto"/>
            <w:vAlign w:val="bottom"/>
          </w:tcPr>
          <w:p w14:paraId="0D54CC0E" w14:textId="77777777" w:rsidR="004B5C2C" w:rsidRDefault="00000000">
            <w:pPr>
              <w:rPr>
                <w:color w:val="000000"/>
                <w:sz w:val="21"/>
                <w:szCs w:val="21"/>
              </w:rPr>
            </w:pPr>
            <w:r>
              <w:rPr>
                <w:color w:val="000000"/>
                <w:sz w:val="21"/>
                <w:szCs w:val="21"/>
              </w:rPr>
              <w:lastRenderedPageBreak/>
              <w:t> </w:t>
            </w:r>
          </w:p>
        </w:tc>
        <w:tc>
          <w:tcPr>
            <w:tcW w:w="3740" w:type="dxa"/>
            <w:tcBorders>
              <w:top w:val="nil"/>
              <w:left w:val="nil"/>
              <w:bottom w:val="single" w:sz="4" w:space="0" w:color="000000"/>
              <w:right w:val="single" w:sz="4" w:space="0" w:color="000000"/>
            </w:tcBorders>
            <w:shd w:val="clear" w:color="auto" w:fill="auto"/>
            <w:vAlign w:val="bottom"/>
          </w:tcPr>
          <w:p w14:paraId="0924E62B" w14:textId="77777777" w:rsidR="004B5C2C" w:rsidRDefault="00000000">
            <w:pPr>
              <w:rPr>
                <w:color w:val="000000"/>
                <w:sz w:val="21"/>
                <w:szCs w:val="21"/>
              </w:rPr>
            </w:pPr>
            <w:r>
              <w:rPr>
                <w:color w:val="000000"/>
                <w:sz w:val="21"/>
                <w:szCs w:val="21"/>
              </w:rPr>
              <w:t>Upper Middle Income (3000+ GH₵)</w:t>
            </w:r>
          </w:p>
        </w:tc>
        <w:tc>
          <w:tcPr>
            <w:tcW w:w="1290" w:type="dxa"/>
            <w:tcBorders>
              <w:top w:val="nil"/>
              <w:left w:val="nil"/>
              <w:bottom w:val="single" w:sz="4" w:space="0" w:color="000000"/>
              <w:right w:val="single" w:sz="4" w:space="0" w:color="000000"/>
            </w:tcBorders>
            <w:shd w:val="clear" w:color="auto" w:fill="auto"/>
            <w:vAlign w:val="bottom"/>
          </w:tcPr>
          <w:p w14:paraId="679EB21F" w14:textId="77777777" w:rsidR="004B5C2C" w:rsidRDefault="00000000">
            <w:pPr>
              <w:jc w:val="center"/>
              <w:rPr>
                <w:color w:val="000000"/>
                <w:sz w:val="21"/>
                <w:szCs w:val="21"/>
              </w:rPr>
            </w:pPr>
            <w:r>
              <w:rPr>
                <w:color w:val="000000"/>
                <w:sz w:val="21"/>
                <w:szCs w:val="21"/>
              </w:rPr>
              <w:t>64</w:t>
            </w:r>
          </w:p>
        </w:tc>
        <w:tc>
          <w:tcPr>
            <w:tcW w:w="1375" w:type="dxa"/>
            <w:tcBorders>
              <w:top w:val="nil"/>
              <w:left w:val="nil"/>
              <w:bottom w:val="single" w:sz="4" w:space="0" w:color="000000"/>
              <w:right w:val="single" w:sz="4" w:space="0" w:color="000000"/>
            </w:tcBorders>
            <w:shd w:val="clear" w:color="auto" w:fill="auto"/>
            <w:vAlign w:val="bottom"/>
          </w:tcPr>
          <w:p w14:paraId="4E24396F" w14:textId="77777777" w:rsidR="004B5C2C" w:rsidRDefault="00000000">
            <w:pPr>
              <w:jc w:val="center"/>
              <w:rPr>
                <w:color w:val="000000"/>
                <w:sz w:val="21"/>
                <w:szCs w:val="21"/>
              </w:rPr>
            </w:pPr>
            <w:r>
              <w:rPr>
                <w:color w:val="000000"/>
                <w:sz w:val="21"/>
                <w:szCs w:val="21"/>
              </w:rPr>
              <w:t>32</w:t>
            </w:r>
          </w:p>
        </w:tc>
      </w:tr>
    </w:tbl>
    <w:p w14:paraId="76ED3073" w14:textId="77777777" w:rsidR="004B5C2C" w:rsidRDefault="00000000">
      <w:pPr>
        <w:pBdr>
          <w:top w:val="nil"/>
          <w:left w:val="nil"/>
          <w:bottom w:val="nil"/>
          <w:right w:val="nil"/>
          <w:between w:val="nil"/>
        </w:pBdr>
        <w:spacing w:after="280" w:line="480" w:lineRule="auto"/>
        <w:jc w:val="both"/>
        <w:rPr>
          <w:color w:val="000000"/>
        </w:rPr>
      </w:pPr>
      <w:r>
        <w:rPr>
          <w:color w:val="000000"/>
        </w:rPr>
        <w:t>Table 4.1 provides a comprehensive overview of the demographic characteristics of the study participants, revealing a mean age of 29.71 ± 6.19 years, with a majority aged between 20-29 years (47.5%) and 30-39 years (38.5%). The sample is predominantly married (54.5%), with smaller proportions being single (22.5%) or cohabiting (17.5%). Religious affiliation is mainly Christian (61%), followed by Muslim (35%), and traditional religions (4%), reflecting a diverse socio-cultural background. Educational attainment varies, with the largest group having completed senior high school (24.5%), while 11% have no formal education. Occupation-wise, a significant majority (58.5%) are self-employed, with 18% unemployed and smaller percentages in the private (12.5%) and government (11%) sectors. Donation income shows a mean of 341.25 ± 329.02 GH₵, with most participants receiving medium donations (100-499 GH₵). Monthly household income distribution reveals that 19.5% fall into the low-income bracket (0-499 GH₵), 38% into the lower middle-income bracket (500-1499 GH₵), and 32% into the upper middle-income bracket (3000+ GH₵), with a mean monthly household income of 1033.42 ± 639.79 GH₵. This demographic profile highlights a predominantly young, self-employed population with a broad range of income levels and educational backgrounds, which could influence their socio-economic and health outcomes.</w:t>
      </w:r>
    </w:p>
    <w:p w14:paraId="0468A551" w14:textId="77777777" w:rsidR="004B5C2C" w:rsidRDefault="004B5C2C">
      <w:pPr>
        <w:pBdr>
          <w:top w:val="nil"/>
          <w:left w:val="nil"/>
          <w:bottom w:val="nil"/>
          <w:right w:val="nil"/>
          <w:between w:val="nil"/>
        </w:pBdr>
        <w:spacing w:after="280" w:line="480" w:lineRule="auto"/>
        <w:jc w:val="both"/>
        <w:rPr>
          <w:color w:val="000000"/>
        </w:rPr>
      </w:pPr>
    </w:p>
    <w:p w14:paraId="3D9AB984" w14:textId="77777777" w:rsidR="004B5C2C" w:rsidRDefault="004B5C2C">
      <w:pPr>
        <w:pBdr>
          <w:top w:val="nil"/>
          <w:left w:val="nil"/>
          <w:bottom w:val="nil"/>
          <w:right w:val="nil"/>
          <w:between w:val="nil"/>
        </w:pBdr>
        <w:spacing w:after="280" w:line="480" w:lineRule="auto"/>
        <w:jc w:val="both"/>
        <w:rPr>
          <w:color w:val="000000"/>
        </w:rPr>
      </w:pPr>
    </w:p>
    <w:p w14:paraId="73CBD36B" w14:textId="77777777" w:rsidR="004B5C2C" w:rsidRDefault="004B5C2C">
      <w:pPr>
        <w:pBdr>
          <w:top w:val="nil"/>
          <w:left w:val="nil"/>
          <w:bottom w:val="nil"/>
          <w:right w:val="nil"/>
          <w:between w:val="nil"/>
        </w:pBdr>
        <w:spacing w:after="280" w:line="480" w:lineRule="auto"/>
        <w:jc w:val="both"/>
        <w:rPr>
          <w:color w:val="000000"/>
        </w:rPr>
      </w:pPr>
    </w:p>
    <w:p w14:paraId="6D7AA13C" w14:textId="77777777" w:rsidR="004B5C2C" w:rsidRDefault="004B5C2C">
      <w:pPr>
        <w:pBdr>
          <w:top w:val="nil"/>
          <w:left w:val="nil"/>
          <w:bottom w:val="nil"/>
          <w:right w:val="nil"/>
          <w:between w:val="nil"/>
        </w:pBdr>
        <w:spacing w:after="280" w:line="480" w:lineRule="auto"/>
        <w:jc w:val="both"/>
        <w:rPr>
          <w:color w:val="000000"/>
        </w:rPr>
      </w:pPr>
    </w:p>
    <w:p w14:paraId="14887442" w14:textId="77777777" w:rsidR="004B5C2C" w:rsidRDefault="004B5C2C">
      <w:pPr>
        <w:pBdr>
          <w:top w:val="nil"/>
          <w:left w:val="nil"/>
          <w:bottom w:val="nil"/>
          <w:right w:val="nil"/>
          <w:between w:val="nil"/>
        </w:pBdr>
        <w:spacing w:after="280" w:line="480" w:lineRule="auto"/>
        <w:jc w:val="both"/>
        <w:rPr>
          <w:color w:val="000000"/>
        </w:rPr>
      </w:pPr>
    </w:p>
    <w:p w14:paraId="51E0CC63" w14:textId="77777777" w:rsidR="004B5C2C" w:rsidRDefault="004B5C2C">
      <w:pPr>
        <w:pBdr>
          <w:top w:val="nil"/>
          <w:left w:val="nil"/>
          <w:bottom w:val="nil"/>
          <w:right w:val="nil"/>
          <w:between w:val="nil"/>
        </w:pBdr>
        <w:spacing w:after="280" w:line="480" w:lineRule="auto"/>
        <w:jc w:val="both"/>
        <w:rPr>
          <w:color w:val="000000"/>
        </w:rPr>
      </w:pPr>
    </w:p>
    <w:p w14:paraId="380DC596" w14:textId="77777777" w:rsidR="004B5C2C" w:rsidRDefault="00000000">
      <w:pPr>
        <w:rPr>
          <w:b/>
        </w:rPr>
      </w:pPr>
      <w:r>
        <w:rPr>
          <w:b/>
        </w:rPr>
        <w:t>Dietary Patterns among Pregnant Women</w:t>
      </w:r>
    </w:p>
    <w:p w14:paraId="0361DA3F" w14:textId="77777777" w:rsidR="004B5C2C" w:rsidRDefault="004B5C2C"/>
    <w:p w14:paraId="5BFE52B1" w14:textId="77777777" w:rsidR="004B5C2C" w:rsidRDefault="00000000">
      <w:pPr>
        <w:pBdr>
          <w:top w:val="nil"/>
          <w:left w:val="nil"/>
          <w:bottom w:val="nil"/>
          <w:right w:val="nil"/>
          <w:between w:val="nil"/>
        </w:pBdr>
        <w:spacing w:after="200"/>
        <w:rPr>
          <w:i/>
          <w:color w:val="000000"/>
        </w:rPr>
      </w:pPr>
      <w:r>
        <w:rPr>
          <w:i/>
          <w:color w:val="44546A"/>
        </w:rPr>
        <w:t>Table 4. 2:   Factor Loadings and Variance Explained for Dietary Patterns</w:t>
      </w:r>
    </w:p>
    <w:tbl>
      <w:tblPr>
        <w:tblStyle w:val="a0"/>
        <w:tblW w:w="9076" w:type="dxa"/>
        <w:tblLayout w:type="fixed"/>
        <w:tblLook w:val="0400" w:firstRow="0" w:lastRow="0" w:firstColumn="0" w:lastColumn="0" w:noHBand="0" w:noVBand="1"/>
      </w:tblPr>
      <w:tblGrid>
        <w:gridCol w:w="3785"/>
        <w:gridCol w:w="1909"/>
        <w:gridCol w:w="3382"/>
      </w:tblGrid>
      <w:tr w:rsidR="004B5C2C" w14:paraId="7D0F029D" w14:textId="77777777">
        <w:trPr>
          <w:trHeight w:val="515"/>
        </w:trPr>
        <w:tc>
          <w:tcPr>
            <w:tcW w:w="37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B725CB" w14:textId="77777777" w:rsidR="004B5C2C" w:rsidRDefault="00000000">
            <w:pPr>
              <w:rPr>
                <w:b/>
                <w:color w:val="000000"/>
                <w:sz w:val="21"/>
                <w:szCs w:val="21"/>
              </w:rPr>
            </w:pPr>
            <w:r>
              <w:rPr>
                <w:b/>
                <w:color w:val="000000"/>
                <w:sz w:val="21"/>
                <w:szCs w:val="21"/>
              </w:rPr>
              <w:t>Dietary Item</w:t>
            </w:r>
          </w:p>
        </w:tc>
        <w:tc>
          <w:tcPr>
            <w:tcW w:w="1909" w:type="dxa"/>
            <w:tcBorders>
              <w:top w:val="single" w:sz="4" w:space="0" w:color="000000"/>
              <w:left w:val="nil"/>
              <w:bottom w:val="single" w:sz="4" w:space="0" w:color="000000"/>
              <w:right w:val="single" w:sz="4" w:space="0" w:color="000000"/>
            </w:tcBorders>
            <w:shd w:val="clear" w:color="auto" w:fill="auto"/>
            <w:vAlign w:val="bottom"/>
          </w:tcPr>
          <w:p w14:paraId="7B31C03F" w14:textId="77777777" w:rsidR="004B5C2C" w:rsidRDefault="00000000">
            <w:pPr>
              <w:jc w:val="center"/>
              <w:rPr>
                <w:b/>
                <w:color w:val="000000"/>
                <w:sz w:val="21"/>
                <w:szCs w:val="21"/>
              </w:rPr>
            </w:pPr>
            <w:r>
              <w:rPr>
                <w:b/>
                <w:color w:val="000000"/>
                <w:sz w:val="21"/>
                <w:szCs w:val="21"/>
              </w:rPr>
              <w:t>Factor 1 Loading</w:t>
            </w:r>
          </w:p>
        </w:tc>
        <w:tc>
          <w:tcPr>
            <w:tcW w:w="3382" w:type="dxa"/>
            <w:tcBorders>
              <w:top w:val="single" w:sz="4" w:space="0" w:color="000000"/>
              <w:left w:val="nil"/>
              <w:bottom w:val="single" w:sz="4" w:space="0" w:color="000000"/>
              <w:right w:val="single" w:sz="4" w:space="0" w:color="000000"/>
            </w:tcBorders>
            <w:shd w:val="clear" w:color="auto" w:fill="auto"/>
            <w:vAlign w:val="bottom"/>
          </w:tcPr>
          <w:p w14:paraId="3EA9397B" w14:textId="77777777" w:rsidR="004B5C2C" w:rsidRDefault="00000000">
            <w:pPr>
              <w:jc w:val="center"/>
              <w:rPr>
                <w:b/>
                <w:color w:val="000000"/>
                <w:sz w:val="21"/>
                <w:szCs w:val="21"/>
              </w:rPr>
            </w:pPr>
            <w:r>
              <w:rPr>
                <w:b/>
                <w:color w:val="000000"/>
                <w:sz w:val="21"/>
                <w:szCs w:val="21"/>
              </w:rPr>
              <w:t>Factor 2 Loading</w:t>
            </w:r>
          </w:p>
        </w:tc>
      </w:tr>
      <w:tr w:rsidR="004B5C2C" w14:paraId="64983BF8"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43E4468F" w14:textId="77777777" w:rsidR="004B5C2C" w:rsidRDefault="00000000">
            <w:pPr>
              <w:rPr>
                <w:color w:val="000000"/>
                <w:sz w:val="21"/>
                <w:szCs w:val="21"/>
              </w:rPr>
            </w:pPr>
            <w:r>
              <w:rPr>
                <w:color w:val="000000"/>
                <w:sz w:val="21"/>
                <w:szCs w:val="21"/>
              </w:rPr>
              <w:t>Snacks</w:t>
            </w:r>
          </w:p>
        </w:tc>
        <w:tc>
          <w:tcPr>
            <w:tcW w:w="1909" w:type="dxa"/>
            <w:tcBorders>
              <w:top w:val="nil"/>
              <w:left w:val="nil"/>
              <w:bottom w:val="single" w:sz="4" w:space="0" w:color="000000"/>
              <w:right w:val="single" w:sz="4" w:space="0" w:color="000000"/>
            </w:tcBorders>
            <w:shd w:val="clear" w:color="auto" w:fill="auto"/>
            <w:vAlign w:val="bottom"/>
          </w:tcPr>
          <w:p w14:paraId="2773A9CD" w14:textId="77777777" w:rsidR="004B5C2C" w:rsidRDefault="00000000">
            <w:pPr>
              <w:jc w:val="center"/>
              <w:rPr>
                <w:color w:val="000000"/>
                <w:sz w:val="21"/>
                <w:szCs w:val="21"/>
              </w:rPr>
            </w:pPr>
            <w:r>
              <w:rPr>
                <w:color w:val="000000"/>
                <w:sz w:val="21"/>
                <w:szCs w:val="21"/>
              </w:rPr>
              <w:t>0.349</w:t>
            </w:r>
          </w:p>
        </w:tc>
        <w:tc>
          <w:tcPr>
            <w:tcW w:w="3382" w:type="dxa"/>
            <w:tcBorders>
              <w:top w:val="nil"/>
              <w:left w:val="nil"/>
              <w:bottom w:val="single" w:sz="4" w:space="0" w:color="000000"/>
              <w:right w:val="single" w:sz="4" w:space="0" w:color="000000"/>
            </w:tcBorders>
            <w:shd w:val="clear" w:color="auto" w:fill="auto"/>
            <w:vAlign w:val="bottom"/>
          </w:tcPr>
          <w:p w14:paraId="1B45ECC0" w14:textId="77777777" w:rsidR="004B5C2C" w:rsidRDefault="00000000">
            <w:pPr>
              <w:jc w:val="center"/>
              <w:rPr>
                <w:color w:val="000000"/>
                <w:sz w:val="21"/>
                <w:szCs w:val="21"/>
              </w:rPr>
            </w:pPr>
            <w:r>
              <w:rPr>
                <w:color w:val="000000"/>
                <w:sz w:val="21"/>
                <w:szCs w:val="21"/>
              </w:rPr>
              <w:t>0.352</w:t>
            </w:r>
          </w:p>
        </w:tc>
      </w:tr>
      <w:tr w:rsidR="004B5C2C" w14:paraId="06CDD043"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3F41781A" w14:textId="77777777" w:rsidR="004B5C2C" w:rsidRDefault="00000000">
            <w:pPr>
              <w:rPr>
                <w:color w:val="000000"/>
                <w:sz w:val="21"/>
                <w:szCs w:val="21"/>
              </w:rPr>
            </w:pPr>
            <w:r>
              <w:rPr>
                <w:color w:val="000000"/>
                <w:sz w:val="21"/>
                <w:szCs w:val="21"/>
              </w:rPr>
              <w:t>Fruits</w:t>
            </w:r>
          </w:p>
        </w:tc>
        <w:tc>
          <w:tcPr>
            <w:tcW w:w="1909" w:type="dxa"/>
            <w:tcBorders>
              <w:top w:val="nil"/>
              <w:left w:val="nil"/>
              <w:bottom w:val="single" w:sz="4" w:space="0" w:color="000000"/>
              <w:right w:val="single" w:sz="4" w:space="0" w:color="000000"/>
            </w:tcBorders>
            <w:shd w:val="clear" w:color="auto" w:fill="auto"/>
            <w:vAlign w:val="bottom"/>
          </w:tcPr>
          <w:p w14:paraId="4DA96392" w14:textId="77777777" w:rsidR="004B5C2C" w:rsidRDefault="00000000">
            <w:pPr>
              <w:jc w:val="center"/>
              <w:rPr>
                <w:color w:val="000000"/>
                <w:sz w:val="21"/>
                <w:szCs w:val="21"/>
              </w:rPr>
            </w:pPr>
            <w:r>
              <w:rPr>
                <w:color w:val="000000"/>
                <w:sz w:val="21"/>
                <w:szCs w:val="21"/>
              </w:rPr>
              <w:t>0.704</w:t>
            </w:r>
          </w:p>
        </w:tc>
        <w:tc>
          <w:tcPr>
            <w:tcW w:w="3382" w:type="dxa"/>
            <w:tcBorders>
              <w:top w:val="nil"/>
              <w:left w:val="nil"/>
              <w:bottom w:val="single" w:sz="4" w:space="0" w:color="000000"/>
              <w:right w:val="single" w:sz="4" w:space="0" w:color="000000"/>
            </w:tcBorders>
            <w:shd w:val="clear" w:color="auto" w:fill="auto"/>
            <w:vAlign w:val="bottom"/>
          </w:tcPr>
          <w:p w14:paraId="765DC7FB" w14:textId="77777777" w:rsidR="004B5C2C" w:rsidRDefault="00000000">
            <w:pPr>
              <w:jc w:val="center"/>
              <w:rPr>
                <w:color w:val="000000"/>
                <w:sz w:val="21"/>
                <w:szCs w:val="21"/>
              </w:rPr>
            </w:pPr>
            <w:r>
              <w:rPr>
                <w:color w:val="000000"/>
                <w:sz w:val="21"/>
                <w:szCs w:val="21"/>
              </w:rPr>
              <w:t>0.141</w:t>
            </w:r>
          </w:p>
        </w:tc>
      </w:tr>
      <w:tr w:rsidR="004B5C2C" w14:paraId="39CC47E9"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20BB595B" w14:textId="77777777" w:rsidR="004B5C2C" w:rsidRDefault="00000000">
            <w:pPr>
              <w:rPr>
                <w:color w:val="000000"/>
                <w:sz w:val="21"/>
                <w:szCs w:val="21"/>
              </w:rPr>
            </w:pPr>
            <w:r>
              <w:rPr>
                <w:color w:val="000000"/>
                <w:sz w:val="21"/>
                <w:szCs w:val="21"/>
              </w:rPr>
              <w:t>Vegetables</w:t>
            </w:r>
          </w:p>
        </w:tc>
        <w:tc>
          <w:tcPr>
            <w:tcW w:w="1909" w:type="dxa"/>
            <w:tcBorders>
              <w:top w:val="nil"/>
              <w:left w:val="nil"/>
              <w:bottom w:val="single" w:sz="4" w:space="0" w:color="000000"/>
              <w:right w:val="single" w:sz="4" w:space="0" w:color="000000"/>
            </w:tcBorders>
            <w:shd w:val="clear" w:color="auto" w:fill="auto"/>
            <w:vAlign w:val="bottom"/>
          </w:tcPr>
          <w:p w14:paraId="4E5FC8AE" w14:textId="77777777" w:rsidR="004B5C2C" w:rsidRDefault="00000000">
            <w:pPr>
              <w:jc w:val="center"/>
              <w:rPr>
                <w:color w:val="000000"/>
                <w:sz w:val="21"/>
                <w:szCs w:val="21"/>
              </w:rPr>
            </w:pPr>
            <w:r>
              <w:rPr>
                <w:color w:val="000000"/>
                <w:sz w:val="21"/>
                <w:szCs w:val="21"/>
              </w:rPr>
              <w:t>0.89</w:t>
            </w:r>
          </w:p>
        </w:tc>
        <w:tc>
          <w:tcPr>
            <w:tcW w:w="3382" w:type="dxa"/>
            <w:tcBorders>
              <w:top w:val="nil"/>
              <w:left w:val="nil"/>
              <w:bottom w:val="single" w:sz="4" w:space="0" w:color="000000"/>
              <w:right w:val="single" w:sz="4" w:space="0" w:color="000000"/>
            </w:tcBorders>
            <w:shd w:val="clear" w:color="auto" w:fill="auto"/>
            <w:vAlign w:val="bottom"/>
          </w:tcPr>
          <w:p w14:paraId="4BA2A622" w14:textId="77777777" w:rsidR="004B5C2C" w:rsidRDefault="00000000">
            <w:pPr>
              <w:jc w:val="center"/>
              <w:rPr>
                <w:color w:val="000000"/>
                <w:sz w:val="21"/>
                <w:szCs w:val="21"/>
              </w:rPr>
            </w:pPr>
            <w:r>
              <w:rPr>
                <w:color w:val="000000"/>
                <w:sz w:val="21"/>
                <w:szCs w:val="21"/>
              </w:rPr>
              <w:t>0.039</w:t>
            </w:r>
          </w:p>
        </w:tc>
      </w:tr>
      <w:tr w:rsidR="004B5C2C" w14:paraId="5F3F14B5"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6CEF7C26" w14:textId="77777777" w:rsidR="004B5C2C" w:rsidRDefault="00000000">
            <w:pPr>
              <w:rPr>
                <w:color w:val="000000"/>
                <w:sz w:val="21"/>
                <w:szCs w:val="21"/>
              </w:rPr>
            </w:pPr>
            <w:r>
              <w:rPr>
                <w:color w:val="000000"/>
                <w:sz w:val="21"/>
                <w:szCs w:val="21"/>
              </w:rPr>
              <w:t>Leafy vegetables</w:t>
            </w:r>
          </w:p>
        </w:tc>
        <w:tc>
          <w:tcPr>
            <w:tcW w:w="1909" w:type="dxa"/>
            <w:tcBorders>
              <w:top w:val="nil"/>
              <w:left w:val="nil"/>
              <w:bottom w:val="single" w:sz="4" w:space="0" w:color="000000"/>
              <w:right w:val="single" w:sz="4" w:space="0" w:color="000000"/>
            </w:tcBorders>
            <w:shd w:val="clear" w:color="auto" w:fill="auto"/>
            <w:vAlign w:val="bottom"/>
          </w:tcPr>
          <w:p w14:paraId="3A7ABB16" w14:textId="77777777" w:rsidR="004B5C2C" w:rsidRDefault="00000000">
            <w:pPr>
              <w:jc w:val="center"/>
              <w:rPr>
                <w:color w:val="000000"/>
                <w:sz w:val="21"/>
                <w:szCs w:val="21"/>
              </w:rPr>
            </w:pPr>
            <w:r>
              <w:rPr>
                <w:color w:val="000000"/>
                <w:sz w:val="21"/>
                <w:szCs w:val="21"/>
              </w:rPr>
              <w:t>0.725</w:t>
            </w:r>
          </w:p>
        </w:tc>
        <w:tc>
          <w:tcPr>
            <w:tcW w:w="3382" w:type="dxa"/>
            <w:tcBorders>
              <w:top w:val="nil"/>
              <w:left w:val="nil"/>
              <w:bottom w:val="single" w:sz="4" w:space="0" w:color="000000"/>
              <w:right w:val="single" w:sz="4" w:space="0" w:color="000000"/>
            </w:tcBorders>
            <w:shd w:val="clear" w:color="auto" w:fill="auto"/>
            <w:vAlign w:val="bottom"/>
          </w:tcPr>
          <w:p w14:paraId="11680972" w14:textId="77777777" w:rsidR="004B5C2C" w:rsidRDefault="00000000">
            <w:pPr>
              <w:jc w:val="center"/>
              <w:rPr>
                <w:color w:val="000000"/>
                <w:sz w:val="21"/>
                <w:szCs w:val="21"/>
              </w:rPr>
            </w:pPr>
            <w:r>
              <w:rPr>
                <w:color w:val="000000"/>
                <w:sz w:val="21"/>
                <w:szCs w:val="21"/>
              </w:rPr>
              <w:t>0.101</w:t>
            </w:r>
          </w:p>
        </w:tc>
      </w:tr>
      <w:tr w:rsidR="004B5C2C" w14:paraId="2B11F06B"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120A49BC" w14:textId="77777777" w:rsidR="004B5C2C" w:rsidRDefault="00000000">
            <w:pPr>
              <w:rPr>
                <w:color w:val="000000"/>
                <w:sz w:val="21"/>
                <w:szCs w:val="21"/>
              </w:rPr>
            </w:pPr>
            <w:r>
              <w:rPr>
                <w:color w:val="000000"/>
                <w:sz w:val="21"/>
                <w:szCs w:val="21"/>
              </w:rPr>
              <w:t>Vegetables (roots &amp; stem)</w:t>
            </w:r>
          </w:p>
        </w:tc>
        <w:tc>
          <w:tcPr>
            <w:tcW w:w="1909" w:type="dxa"/>
            <w:tcBorders>
              <w:top w:val="nil"/>
              <w:left w:val="nil"/>
              <w:bottom w:val="single" w:sz="4" w:space="0" w:color="000000"/>
              <w:right w:val="single" w:sz="4" w:space="0" w:color="000000"/>
            </w:tcBorders>
            <w:shd w:val="clear" w:color="auto" w:fill="auto"/>
            <w:vAlign w:val="bottom"/>
          </w:tcPr>
          <w:p w14:paraId="2FBB6CF1" w14:textId="77777777" w:rsidR="004B5C2C" w:rsidRDefault="00000000">
            <w:pPr>
              <w:jc w:val="center"/>
              <w:rPr>
                <w:color w:val="000000"/>
                <w:sz w:val="21"/>
                <w:szCs w:val="21"/>
              </w:rPr>
            </w:pPr>
            <w:r>
              <w:rPr>
                <w:color w:val="000000"/>
                <w:sz w:val="21"/>
                <w:szCs w:val="21"/>
              </w:rPr>
              <w:t>0.81</w:t>
            </w:r>
          </w:p>
        </w:tc>
        <w:tc>
          <w:tcPr>
            <w:tcW w:w="3382" w:type="dxa"/>
            <w:tcBorders>
              <w:top w:val="nil"/>
              <w:left w:val="nil"/>
              <w:bottom w:val="single" w:sz="4" w:space="0" w:color="000000"/>
              <w:right w:val="single" w:sz="4" w:space="0" w:color="000000"/>
            </w:tcBorders>
            <w:shd w:val="clear" w:color="auto" w:fill="auto"/>
            <w:vAlign w:val="bottom"/>
          </w:tcPr>
          <w:p w14:paraId="444F2381" w14:textId="77777777" w:rsidR="004B5C2C" w:rsidRDefault="00000000">
            <w:pPr>
              <w:jc w:val="center"/>
              <w:rPr>
                <w:color w:val="000000"/>
                <w:sz w:val="21"/>
                <w:szCs w:val="21"/>
              </w:rPr>
            </w:pPr>
            <w:r>
              <w:rPr>
                <w:color w:val="000000"/>
                <w:sz w:val="21"/>
                <w:szCs w:val="21"/>
              </w:rPr>
              <w:t>0.115</w:t>
            </w:r>
          </w:p>
        </w:tc>
      </w:tr>
      <w:tr w:rsidR="004B5C2C" w14:paraId="21B4906B"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6A410991" w14:textId="77777777" w:rsidR="004B5C2C" w:rsidRDefault="00000000">
            <w:pPr>
              <w:rPr>
                <w:color w:val="000000"/>
                <w:sz w:val="21"/>
                <w:szCs w:val="21"/>
              </w:rPr>
            </w:pPr>
            <w:r>
              <w:rPr>
                <w:color w:val="000000"/>
                <w:sz w:val="21"/>
                <w:szCs w:val="21"/>
              </w:rPr>
              <w:t>Whole grain</w:t>
            </w:r>
          </w:p>
        </w:tc>
        <w:tc>
          <w:tcPr>
            <w:tcW w:w="1909" w:type="dxa"/>
            <w:tcBorders>
              <w:top w:val="nil"/>
              <w:left w:val="nil"/>
              <w:bottom w:val="single" w:sz="4" w:space="0" w:color="000000"/>
              <w:right w:val="single" w:sz="4" w:space="0" w:color="000000"/>
            </w:tcBorders>
            <w:shd w:val="clear" w:color="auto" w:fill="auto"/>
            <w:vAlign w:val="bottom"/>
          </w:tcPr>
          <w:p w14:paraId="5C18F191" w14:textId="77777777" w:rsidR="004B5C2C" w:rsidRDefault="00000000">
            <w:pPr>
              <w:jc w:val="center"/>
              <w:rPr>
                <w:color w:val="000000"/>
                <w:sz w:val="21"/>
                <w:szCs w:val="21"/>
              </w:rPr>
            </w:pPr>
            <w:r>
              <w:rPr>
                <w:color w:val="000000"/>
                <w:sz w:val="21"/>
                <w:szCs w:val="21"/>
              </w:rPr>
              <w:t>0.818</w:t>
            </w:r>
          </w:p>
        </w:tc>
        <w:tc>
          <w:tcPr>
            <w:tcW w:w="3382" w:type="dxa"/>
            <w:tcBorders>
              <w:top w:val="nil"/>
              <w:left w:val="nil"/>
              <w:bottom w:val="single" w:sz="4" w:space="0" w:color="000000"/>
              <w:right w:val="single" w:sz="4" w:space="0" w:color="000000"/>
            </w:tcBorders>
            <w:shd w:val="clear" w:color="auto" w:fill="auto"/>
            <w:vAlign w:val="bottom"/>
          </w:tcPr>
          <w:p w14:paraId="43F8251D" w14:textId="77777777" w:rsidR="004B5C2C" w:rsidRDefault="00000000">
            <w:pPr>
              <w:jc w:val="center"/>
              <w:rPr>
                <w:color w:val="000000"/>
                <w:sz w:val="21"/>
                <w:szCs w:val="21"/>
              </w:rPr>
            </w:pPr>
            <w:r>
              <w:rPr>
                <w:color w:val="000000"/>
                <w:sz w:val="21"/>
                <w:szCs w:val="21"/>
              </w:rPr>
              <w:t>0.025</w:t>
            </w:r>
          </w:p>
        </w:tc>
      </w:tr>
      <w:tr w:rsidR="004B5C2C" w14:paraId="619477CA"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27152C45" w14:textId="77777777" w:rsidR="004B5C2C" w:rsidRDefault="00000000">
            <w:pPr>
              <w:rPr>
                <w:color w:val="000000"/>
                <w:sz w:val="21"/>
                <w:szCs w:val="21"/>
              </w:rPr>
            </w:pPr>
            <w:r>
              <w:rPr>
                <w:color w:val="000000"/>
                <w:sz w:val="21"/>
                <w:szCs w:val="21"/>
              </w:rPr>
              <w:t>Refined grain</w:t>
            </w:r>
          </w:p>
        </w:tc>
        <w:tc>
          <w:tcPr>
            <w:tcW w:w="1909" w:type="dxa"/>
            <w:tcBorders>
              <w:top w:val="nil"/>
              <w:left w:val="nil"/>
              <w:bottom w:val="single" w:sz="4" w:space="0" w:color="000000"/>
              <w:right w:val="single" w:sz="4" w:space="0" w:color="000000"/>
            </w:tcBorders>
            <w:shd w:val="clear" w:color="auto" w:fill="auto"/>
            <w:vAlign w:val="bottom"/>
          </w:tcPr>
          <w:p w14:paraId="72500CE9" w14:textId="77777777" w:rsidR="004B5C2C" w:rsidRDefault="00000000">
            <w:pPr>
              <w:jc w:val="center"/>
              <w:rPr>
                <w:color w:val="000000"/>
                <w:sz w:val="21"/>
                <w:szCs w:val="21"/>
              </w:rPr>
            </w:pPr>
            <w:r>
              <w:rPr>
                <w:color w:val="000000"/>
                <w:sz w:val="21"/>
                <w:szCs w:val="21"/>
              </w:rPr>
              <w:t>0.697</w:t>
            </w:r>
          </w:p>
        </w:tc>
        <w:tc>
          <w:tcPr>
            <w:tcW w:w="3382" w:type="dxa"/>
            <w:tcBorders>
              <w:top w:val="nil"/>
              <w:left w:val="nil"/>
              <w:bottom w:val="single" w:sz="4" w:space="0" w:color="000000"/>
              <w:right w:val="single" w:sz="4" w:space="0" w:color="000000"/>
            </w:tcBorders>
            <w:shd w:val="clear" w:color="auto" w:fill="auto"/>
            <w:vAlign w:val="bottom"/>
          </w:tcPr>
          <w:p w14:paraId="040C292E" w14:textId="77777777" w:rsidR="004B5C2C" w:rsidRDefault="00000000">
            <w:pPr>
              <w:jc w:val="center"/>
              <w:rPr>
                <w:color w:val="000000"/>
                <w:sz w:val="21"/>
                <w:szCs w:val="21"/>
              </w:rPr>
            </w:pPr>
            <w:r>
              <w:rPr>
                <w:color w:val="000000"/>
                <w:sz w:val="21"/>
                <w:szCs w:val="21"/>
              </w:rPr>
              <w:t>0.17</w:t>
            </w:r>
          </w:p>
        </w:tc>
      </w:tr>
      <w:tr w:rsidR="004B5C2C" w14:paraId="69B04051"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17C4756C" w14:textId="77777777" w:rsidR="004B5C2C" w:rsidRDefault="00000000">
            <w:pPr>
              <w:rPr>
                <w:color w:val="000000"/>
                <w:sz w:val="21"/>
                <w:szCs w:val="21"/>
              </w:rPr>
            </w:pPr>
            <w:r>
              <w:rPr>
                <w:color w:val="000000"/>
                <w:sz w:val="21"/>
                <w:szCs w:val="21"/>
              </w:rPr>
              <w:t>Dairy product</w:t>
            </w:r>
          </w:p>
        </w:tc>
        <w:tc>
          <w:tcPr>
            <w:tcW w:w="1909" w:type="dxa"/>
            <w:tcBorders>
              <w:top w:val="nil"/>
              <w:left w:val="nil"/>
              <w:bottom w:val="single" w:sz="4" w:space="0" w:color="000000"/>
              <w:right w:val="single" w:sz="4" w:space="0" w:color="000000"/>
            </w:tcBorders>
            <w:shd w:val="clear" w:color="auto" w:fill="auto"/>
            <w:vAlign w:val="bottom"/>
          </w:tcPr>
          <w:p w14:paraId="66D97F6E" w14:textId="77777777" w:rsidR="004B5C2C" w:rsidRDefault="00000000">
            <w:pPr>
              <w:jc w:val="center"/>
              <w:rPr>
                <w:color w:val="000000"/>
                <w:sz w:val="21"/>
                <w:szCs w:val="21"/>
              </w:rPr>
            </w:pPr>
            <w:r>
              <w:rPr>
                <w:color w:val="000000"/>
                <w:sz w:val="21"/>
                <w:szCs w:val="21"/>
              </w:rPr>
              <w:t>0.642</w:t>
            </w:r>
          </w:p>
        </w:tc>
        <w:tc>
          <w:tcPr>
            <w:tcW w:w="3382" w:type="dxa"/>
            <w:tcBorders>
              <w:top w:val="nil"/>
              <w:left w:val="nil"/>
              <w:bottom w:val="single" w:sz="4" w:space="0" w:color="000000"/>
              <w:right w:val="single" w:sz="4" w:space="0" w:color="000000"/>
            </w:tcBorders>
            <w:shd w:val="clear" w:color="auto" w:fill="auto"/>
            <w:vAlign w:val="bottom"/>
          </w:tcPr>
          <w:p w14:paraId="40FA9EF0" w14:textId="77777777" w:rsidR="004B5C2C" w:rsidRDefault="00000000">
            <w:pPr>
              <w:jc w:val="center"/>
              <w:rPr>
                <w:color w:val="000000"/>
                <w:sz w:val="21"/>
                <w:szCs w:val="21"/>
              </w:rPr>
            </w:pPr>
            <w:r>
              <w:rPr>
                <w:color w:val="000000"/>
                <w:sz w:val="21"/>
                <w:szCs w:val="21"/>
              </w:rPr>
              <w:t>0.293</w:t>
            </w:r>
          </w:p>
        </w:tc>
      </w:tr>
      <w:tr w:rsidR="004B5C2C" w14:paraId="119D5E2C"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29A0492E" w14:textId="77777777" w:rsidR="004B5C2C" w:rsidRDefault="00000000">
            <w:pPr>
              <w:rPr>
                <w:color w:val="000000"/>
                <w:sz w:val="21"/>
                <w:szCs w:val="21"/>
              </w:rPr>
            </w:pPr>
            <w:r>
              <w:rPr>
                <w:color w:val="000000"/>
                <w:sz w:val="21"/>
                <w:szCs w:val="21"/>
              </w:rPr>
              <w:t>Animal protein</w:t>
            </w:r>
          </w:p>
        </w:tc>
        <w:tc>
          <w:tcPr>
            <w:tcW w:w="1909" w:type="dxa"/>
            <w:tcBorders>
              <w:top w:val="nil"/>
              <w:left w:val="nil"/>
              <w:bottom w:val="single" w:sz="4" w:space="0" w:color="000000"/>
              <w:right w:val="single" w:sz="4" w:space="0" w:color="000000"/>
            </w:tcBorders>
            <w:shd w:val="clear" w:color="auto" w:fill="auto"/>
            <w:vAlign w:val="bottom"/>
          </w:tcPr>
          <w:p w14:paraId="052436D1" w14:textId="77777777" w:rsidR="004B5C2C" w:rsidRDefault="00000000">
            <w:pPr>
              <w:jc w:val="center"/>
              <w:rPr>
                <w:color w:val="000000"/>
                <w:sz w:val="21"/>
                <w:szCs w:val="21"/>
              </w:rPr>
            </w:pPr>
            <w:r>
              <w:rPr>
                <w:color w:val="000000"/>
                <w:sz w:val="21"/>
                <w:szCs w:val="21"/>
              </w:rPr>
              <w:t>0.773</w:t>
            </w:r>
          </w:p>
        </w:tc>
        <w:tc>
          <w:tcPr>
            <w:tcW w:w="3382" w:type="dxa"/>
            <w:tcBorders>
              <w:top w:val="nil"/>
              <w:left w:val="nil"/>
              <w:bottom w:val="single" w:sz="4" w:space="0" w:color="000000"/>
              <w:right w:val="single" w:sz="4" w:space="0" w:color="000000"/>
            </w:tcBorders>
            <w:shd w:val="clear" w:color="auto" w:fill="auto"/>
            <w:vAlign w:val="bottom"/>
          </w:tcPr>
          <w:p w14:paraId="59579FE1" w14:textId="77777777" w:rsidR="004B5C2C" w:rsidRDefault="00000000">
            <w:pPr>
              <w:jc w:val="center"/>
              <w:rPr>
                <w:color w:val="000000"/>
                <w:sz w:val="21"/>
                <w:szCs w:val="21"/>
              </w:rPr>
            </w:pPr>
            <w:r>
              <w:rPr>
                <w:color w:val="000000"/>
                <w:sz w:val="21"/>
                <w:szCs w:val="21"/>
              </w:rPr>
              <w:t>0.191</w:t>
            </w:r>
          </w:p>
        </w:tc>
      </w:tr>
      <w:tr w:rsidR="004B5C2C" w14:paraId="5BB996C2"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5D3272E2" w14:textId="77777777" w:rsidR="004B5C2C" w:rsidRDefault="00000000">
            <w:pPr>
              <w:rPr>
                <w:color w:val="000000"/>
                <w:sz w:val="21"/>
                <w:szCs w:val="21"/>
              </w:rPr>
            </w:pPr>
            <w:r>
              <w:rPr>
                <w:color w:val="000000"/>
                <w:sz w:val="21"/>
                <w:szCs w:val="21"/>
              </w:rPr>
              <w:t>Plant protein</w:t>
            </w:r>
          </w:p>
        </w:tc>
        <w:tc>
          <w:tcPr>
            <w:tcW w:w="1909" w:type="dxa"/>
            <w:tcBorders>
              <w:top w:val="nil"/>
              <w:left w:val="nil"/>
              <w:bottom w:val="single" w:sz="4" w:space="0" w:color="000000"/>
              <w:right w:val="single" w:sz="4" w:space="0" w:color="000000"/>
            </w:tcBorders>
            <w:shd w:val="clear" w:color="auto" w:fill="auto"/>
            <w:vAlign w:val="bottom"/>
          </w:tcPr>
          <w:p w14:paraId="736E2B14" w14:textId="77777777" w:rsidR="004B5C2C" w:rsidRDefault="00000000">
            <w:pPr>
              <w:jc w:val="center"/>
              <w:rPr>
                <w:color w:val="000000"/>
                <w:sz w:val="21"/>
                <w:szCs w:val="21"/>
              </w:rPr>
            </w:pPr>
            <w:r>
              <w:rPr>
                <w:color w:val="000000"/>
                <w:sz w:val="21"/>
                <w:szCs w:val="21"/>
              </w:rPr>
              <w:t>0.785</w:t>
            </w:r>
          </w:p>
        </w:tc>
        <w:tc>
          <w:tcPr>
            <w:tcW w:w="3382" w:type="dxa"/>
            <w:tcBorders>
              <w:top w:val="nil"/>
              <w:left w:val="nil"/>
              <w:bottom w:val="single" w:sz="4" w:space="0" w:color="000000"/>
              <w:right w:val="single" w:sz="4" w:space="0" w:color="000000"/>
            </w:tcBorders>
            <w:shd w:val="clear" w:color="auto" w:fill="auto"/>
            <w:vAlign w:val="bottom"/>
          </w:tcPr>
          <w:p w14:paraId="64779C71" w14:textId="77777777" w:rsidR="004B5C2C" w:rsidRDefault="00000000">
            <w:pPr>
              <w:jc w:val="center"/>
              <w:rPr>
                <w:color w:val="000000"/>
                <w:sz w:val="21"/>
                <w:szCs w:val="21"/>
              </w:rPr>
            </w:pPr>
            <w:r>
              <w:rPr>
                <w:color w:val="000000"/>
                <w:sz w:val="21"/>
                <w:szCs w:val="21"/>
              </w:rPr>
              <w:t>0.204</w:t>
            </w:r>
          </w:p>
        </w:tc>
      </w:tr>
      <w:tr w:rsidR="004B5C2C" w14:paraId="43439B7F"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79D9660B" w14:textId="77777777" w:rsidR="004B5C2C" w:rsidRDefault="00000000">
            <w:pPr>
              <w:rPr>
                <w:color w:val="000000"/>
                <w:sz w:val="21"/>
                <w:szCs w:val="21"/>
              </w:rPr>
            </w:pPr>
            <w:r>
              <w:rPr>
                <w:color w:val="000000"/>
                <w:sz w:val="21"/>
                <w:szCs w:val="21"/>
              </w:rPr>
              <w:t>Staple foods</w:t>
            </w:r>
          </w:p>
        </w:tc>
        <w:tc>
          <w:tcPr>
            <w:tcW w:w="1909" w:type="dxa"/>
            <w:tcBorders>
              <w:top w:val="nil"/>
              <w:left w:val="nil"/>
              <w:bottom w:val="single" w:sz="4" w:space="0" w:color="000000"/>
              <w:right w:val="single" w:sz="4" w:space="0" w:color="000000"/>
            </w:tcBorders>
            <w:shd w:val="clear" w:color="auto" w:fill="auto"/>
            <w:vAlign w:val="bottom"/>
          </w:tcPr>
          <w:p w14:paraId="242C9E79" w14:textId="77777777" w:rsidR="004B5C2C" w:rsidRDefault="00000000">
            <w:pPr>
              <w:jc w:val="center"/>
              <w:rPr>
                <w:color w:val="000000"/>
                <w:sz w:val="21"/>
                <w:szCs w:val="21"/>
              </w:rPr>
            </w:pPr>
            <w:r>
              <w:rPr>
                <w:color w:val="000000"/>
                <w:sz w:val="21"/>
                <w:szCs w:val="21"/>
              </w:rPr>
              <w:t>0.773</w:t>
            </w:r>
          </w:p>
        </w:tc>
        <w:tc>
          <w:tcPr>
            <w:tcW w:w="3382" w:type="dxa"/>
            <w:tcBorders>
              <w:top w:val="nil"/>
              <w:left w:val="nil"/>
              <w:bottom w:val="single" w:sz="4" w:space="0" w:color="000000"/>
              <w:right w:val="single" w:sz="4" w:space="0" w:color="000000"/>
            </w:tcBorders>
            <w:shd w:val="clear" w:color="auto" w:fill="auto"/>
            <w:vAlign w:val="bottom"/>
          </w:tcPr>
          <w:p w14:paraId="5EC83FC7" w14:textId="77777777" w:rsidR="004B5C2C" w:rsidRDefault="00000000">
            <w:pPr>
              <w:jc w:val="center"/>
              <w:rPr>
                <w:color w:val="000000"/>
                <w:sz w:val="21"/>
                <w:szCs w:val="21"/>
              </w:rPr>
            </w:pPr>
            <w:r>
              <w:rPr>
                <w:color w:val="000000"/>
                <w:sz w:val="21"/>
                <w:szCs w:val="21"/>
              </w:rPr>
              <w:t>0.094</w:t>
            </w:r>
          </w:p>
        </w:tc>
      </w:tr>
      <w:tr w:rsidR="004B5C2C" w14:paraId="23FDA758"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13B127B0" w14:textId="77777777" w:rsidR="004B5C2C" w:rsidRDefault="00000000">
            <w:pPr>
              <w:rPr>
                <w:color w:val="000000"/>
                <w:sz w:val="21"/>
                <w:szCs w:val="21"/>
              </w:rPr>
            </w:pPr>
            <w:r>
              <w:rPr>
                <w:color w:val="000000"/>
                <w:sz w:val="21"/>
                <w:szCs w:val="21"/>
              </w:rPr>
              <w:t>Fast foods</w:t>
            </w:r>
          </w:p>
        </w:tc>
        <w:tc>
          <w:tcPr>
            <w:tcW w:w="1909" w:type="dxa"/>
            <w:tcBorders>
              <w:top w:val="nil"/>
              <w:left w:val="nil"/>
              <w:bottom w:val="single" w:sz="4" w:space="0" w:color="000000"/>
              <w:right w:val="single" w:sz="4" w:space="0" w:color="000000"/>
            </w:tcBorders>
            <w:shd w:val="clear" w:color="auto" w:fill="auto"/>
            <w:vAlign w:val="bottom"/>
          </w:tcPr>
          <w:p w14:paraId="0E4C4888" w14:textId="77777777" w:rsidR="004B5C2C" w:rsidRDefault="00000000">
            <w:pPr>
              <w:jc w:val="center"/>
              <w:rPr>
                <w:color w:val="000000"/>
                <w:sz w:val="21"/>
                <w:szCs w:val="21"/>
              </w:rPr>
            </w:pPr>
            <w:r>
              <w:rPr>
                <w:color w:val="000000"/>
                <w:sz w:val="21"/>
                <w:szCs w:val="21"/>
              </w:rPr>
              <w:t>0.115</w:t>
            </w:r>
          </w:p>
        </w:tc>
        <w:tc>
          <w:tcPr>
            <w:tcW w:w="3382" w:type="dxa"/>
            <w:tcBorders>
              <w:top w:val="nil"/>
              <w:left w:val="nil"/>
              <w:bottom w:val="single" w:sz="4" w:space="0" w:color="000000"/>
              <w:right w:val="single" w:sz="4" w:space="0" w:color="000000"/>
            </w:tcBorders>
            <w:shd w:val="clear" w:color="auto" w:fill="auto"/>
            <w:vAlign w:val="bottom"/>
          </w:tcPr>
          <w:p w14:paraId="1F8748B9" w14:textId="77777777" w:rsidR="004B5C2C" w:rsidRDefault="00000000">
            <w:pPr>
              <w:jc w:val="center"/>
              <w:rPr>
                <w:color w:val="000000"/>
                <w:sz w:val="21"/>
                <w:szCs w:val="21"/>
              </w:rPr>
            </w:pPr>
            <w:r>
              <w:rPr>
                <w:color w:val="000000"/>
                <w:sz w:val="21"/>
                <w:szCs w:val="21"/>
              </w:rPr>
              <w:t>0.673</w:t>
            </w:r>
          </w:p>
        </w:tc>
      </w:tr>
      <w:tr w:rsidR="004B5C2C" w14:paraId="50FE9573"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55098F0B" w14:textId="77777777" w:rsidR="004B5C2C" w:rsidRDefault="00000000">
            <w:pPr>
              <w:rPr>
                <w:color w:val="000000"/>
                <w:sz w:val="21"/>
                <w:szCs w:val="21"/>
              </w:rPr>
            </w:pPr>
            <w:r>
              <w:rPr>
                <w:color w:val="000000"/>
                <w:sz w:val="21"/>
                <w:szCs w:val="21"/>
              </w:rPr>
              <w:t>Sweet drinks</w:t>
            </w:r>
          </w:p>
        </w:tc>
        <w:tc>
          <w:tcPr>
            <w:tcW w:w="1909" w:type="dxa"/>
            <w:tcBorders>
              <w:top w:val="nil"/>
              <w:left w:val="nil"/>
              <w:bottom w:val="single" w:sz="4" w:space="0" w:color="000000"/>
              <w:right w:val="single" w:sz="4" w:space="0" w:color="000000"/>
            </w:tcBorders>
            <w:shd w:val="clear" w:color="auto" w:fill="auto"/>
            <w:vAlign w:val="bottom"/>
          </w:tcPr>
          <w:p w14:paraId="6AC17C0D" w14:textId="77777777" w:rsidR="004B5C2C" w:rsidRDefault="00000000">
            <w:pPr>
              <w:jc w:val="center"/>
              <w:rPr>
                <w:color w:val="000000"/>
                <w:sz w:val="21"/>
                <w:szCs w:val="21"/>
              </w:rPr>
            </w:pPr>
            <w:r>
              <w:rPr>
                <w:color w:val="000000"/>
                <w:sz w:val="21"/>
                <w:szCs w:val="21"/>
              </w:rPr>
              <w:t>0.071</w:t>
            </w:r>
          </w:p>
        </w:tc>
        <w:tc>
          <w:tcPr>
            <w:tcW w:w="3382" w:type="dxa"/>
            <w:tcBorders>
              <w:top w:val="nil"/>
              <w:left w:val="nil"/>
              <w:bottom w:val="single" w:sz="4" w:space="0" w:color="000000"/>
              <w:right w:val="single" w:sz="4" w:space="0" w:color="000000"/>
            </w:tcBorders>
            <w:shd w:val="clear" w:color="auto" w:fill="auto"/>
            <w:vAlign w:val="bottom"/>
          </w:tcPr>
          <w:p w14:paraId="1BC0DD82" w14:textId="77777777" w:rsidR="004B5C2C" w:rsidRDefault="00000000">
            <w:pPr>
              <w:jc w:val="center"/>
              <w:rPr>
                <w:color w:val="000000"/>
                <w:sz w:val="21"/>
                <w:szCs w:val="21"/>
              </w:rPr>
            </w:pPr>
            <w:r>
              <w:rPr>
                <w:color w:val="000000"/>
                <w:sz w:val="21"/>
                <w:szCs w:val="21"/>
              </w:rPr>
              <w:t>0.824</w:t>
            </w:r>
          </w:p>
        </w:tc>
      </w:tr>
      <w:tr w:rsidR="004B5C2C" w14:paraId="1A2B7225"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51B832B8" w14:textId="77777777" w:rsidR="004B5C2C" w:rsidRDefault="00000000">
            <w:pPr>
              <w:rPr>
                <w:color w:val="000000"/>
                <w:sz w:val="21"/>
                <w:szCs w:val="21"/>
              </w:rPr>
            </w:pPr>
            <w:proofErr w:type="spellStart"/>
            <w:r>
              <w:rPr>
                <w:color w:val="000000"/>
                <w:sz w:val="21"/>
                <w:szCs w:val="21"/>
              </w:rPr>
              <w:t>Sobolo</w:t>
            </w:r>
            <w:proofErr w:type="spellEnd"/>
          </w:p>
        </w:tc>
        <w:tc>
          <w:tcPr>
            <w:tcW w:w="1909" w:type="dxa"/>
            <w:tcBorders>
              <w:top w:val="nil"/>
              <w:left w:val="nil"/>
              <w:bottom w:val="single" w:sz="4" w:space="0" w:color="000000"/>
              <w:right w:val="single" w:sz="4" w:space="0" w:color="000000"/>
            </w:tcBorders>
            <w:shd w:val="clear" w:color="auto" w:fill="auto"/>
            <w:vAlign w:val="bottom"/>
          </w:tcPr>
          <w:p w14:paraId="227EA3CC" w14:textId="77777777" w:rsidR="004B5C2C" w:rsidRDefault="00000000">
            <w:pPr>
              <w:jc w:val="center"/>
              <w:rPr>
                <w:color w:val="000000"/>
                <w:sz w:val="21"/>
                <w:szCs w:val="21"/>
              </w:rPr>
            </w:pPr>
            <w:r>
              <w:rPr>
                <w:color w:val="000000"/>
                <w:sz w:val="21"/>
                <w:szCs w:val="21"/>
              </w:rPr>
              <w:t>0.193</w:t>
            </w:r>
          </w:p>
        </w:tc>
        <w:tc>
          <w:tcPr>
            <w:tcW w:w="3382" w:type="dxa"/>
            <w:tcBorders>
              <w:top w:val="nil"/>
              <w:left w:val="nil"/>
              <w:bottom w:val="single" w:sz="4" w:space="0" w:color="000000"/>
              <w:right w:val="single" w:sz="4" w:space="0" w:color="000000"/>
            </w:tcBorders>
            <w:shd w:val="clear" w:color="auto" w:fill="auto"/>
            <w:vAlign w:val="bottom"/>
          </w:tcPr>
          <w:p w14:paraId="6F5E929D" w14:textId="77777777" w:rsidR="004B5C2C" w:rsidRDefault="00000000">
            <w:pPr>
              <w:jc w:val="center"/>
              <w:rPr>
                <w:color w:val="000000"/>
                <w:sz w:val="21"/>
                <w:szCs w:val="21"/>
              </w:rPr>
            </w:pPr>
            <w:r>
              <w:rPr>
                <w:color w:val="000000"/>
                <w:sz w:val="21"/>
                <w:szCs w:val="21"/>
              </w:rPr>
              <w:t>0.703</w:t>
            </w:r>
          </w:p>
        </w:tc>
      </w:tr>
      <w:tr w:rsidR="004B5C2C" w14:paraId="44B84A5E" w14:textId="77777777">
        <w:trPr>
          <w:trHeight w:val="515"/>
        </w:trPr>
        <w:tc>
          <w:tcPr>
            <w:tcW w:w="3785" w:type="dxa"/>
            <w:tcBorders>
              <w:top w:val="nil"/>
              <w:left w:val="single" w:sz="4" w:space="0" w:color="000000"/>
              <w:bottom w:val="single" w:sz="4" w:space="0" w:color="000000"/>
              <w:right w:val="single" w:sz="4" w:space="0" w:color="000000"/>
            </w:tcBorders>
            <w:shd w:val="clear" w:color="auto" w:fill="auto"/>
            <w:vAlign w:val="bottom"/>
          </w:tcPr>
          <w:p w14:paraId="0FC6B881" w14:textId="77777777" w:rsidR="004B5C2C" w:rsidRDefault="00000000">
            <w:pPr>
              <w:rPr>
                <w:color w:val="000000"/>
                <w:sz w:val="21"/>
                <w:szCs w:val="21"/>
              </w:rPr>
            </w:pPr>
            <w:r>
              <w:rPr>
                <w:color w:val="000000"/>
                <w:sz w:val="21"/>
                <w:szCs w:val="21"/>
              </w:rPr>
              <w:t>Candy</w:t>
            </w:r>
          </w:p>
        </w:tc>
        <w:tc>
          <w:tcPr>
            <w:tcW w:w="1909" w:type="dxa"/>
            <w:tcBorders>
              <w:top w:val="nil"/>
              <w:left w:val="nil"/>
              <w:bottom w:val="single" w:sz="4" w:space="0" w:color="000000"/>
              <w:right w:val="single" w:sz="4" w:space="0" w:color="000000"/>
            </w:tcBorders>
            <w:shd w:val="clear" w:color="auto" w:fill="auto"/>
            <w:vAlign w:val="bottom"/>
          </w:tcPr>
          <w:p w14:paraId="55A0F624" w14:textId="77777777" w:rsidR="004B5C2C" w:rsidRDefault="00000000">
            <w:pPr>
              <w:jc w:val="center"/>
              <w:rPr>
                <w:color w:val="000000"/>
                <w:sz w:val="21"/>
                <w:szCs w:val="21"/>
              </w:rPr>
            </w:pPr>
            <w:r>
              <w:rPr>
                <w:color w:val="000000"/>
                <w:sz w:val="21"/>
                <w:szCs w:val="21"/>
              </w:rPr>
              <w:t>0.018</w:t>
            </w:r>
          </w:p>
        </w:tc>
        <w:tc>
          <w:tcPr>
            <w:tcW w:w="3382" w:type="dxa"/>
            <w:tcBorders>
              <w:top w:val="nil"/>
              <w:left w:val="nil"/>
              <w:bottom w:val="single" w:sz="4" w:space="0" w:color="000000"/>
              <w:right w:val="single" w:sz="4" w:space="0" w:color="000000"/>
            </w:tcBorders>
            <w:shd w:val="clear" w:color="auto" w:fill="auto"/>
            <w:vAlign w:val="bottom"/>
          </w:tcPr>
          <w:p w14:paraId="1B0FB5A5" w14:textId="77777777" w:rsidR="004B5C2C" w:rsidRDefault="00000000">
            <w:pPr>
              <w:jc w:val="center"/>
              <w:rPr>
                <w:color w:val="000000"/>
                <w:sz w:val="21"/>
                <w:szCs w:val="21"/>
              </w:rPr>
            </w:pPr>
            <w:r>
              <w:rPr>
                <w:color w:val="000000"/>
                <w:sz w:val="21"/>
                <w:szCs w:val="21"/>
              </w:rPr>
              <w:t>0.61</w:t>
            </w:r>
          </w:p>
        </w:tc>
      </w:tr>
    </w:tbl>
    <w:p w14:paraId="6D09C04D" w14:textId="77777777" w:rsidR="004B5C2C" w:rsidRDefault="004B5C2C"/>
    <w:p w14:paraId="2A23471B" w14:textId="77777777" w:rsidR="004B5C2C" w:rsidRDefault="00000000">
      <w:pPr>
        <w:pBdr>
          <w:top w:val="nil"/>
          <w:left w:val="nil"/>
          <w:bottom w:val="nil"/>
          <w:right w:val="nil"/>
          <w:between w:val="nil"/>
        </w:pBdr>
        <w:spacing w:after="200"/>
        <w:rPr>
          <w:i/>
          <w:color w:val="44546A"/>
        </w:rPr>
      </w:pPr>
      <w:r>
        <w:rPr>
          <w:i/>
          <w:color w:val="44546A"/>
        </w:rPr>
        <w:t>Table 4. 3:   Variance Explained by Factors</w:t>
      </w:r>
    </w:p>
    <w:tbl>
      <w:tblPr>
        <w:tblStyle w:val="a1"/>
        <w:tblW w:w="5252" w:type="dxa"/>
        <w:tblLayout w:type="fixed"/>
        <w:tblLook w:val="0400" w:firstRow="0" w:lastRow="0" w:firstColumn="0" w:lastColumn="0" w:noHBand="0" w:noVBand="1"/>
      </w:tblPr>
      <w:tblGrid>
        <w:gridCol w:w="1300"/>
        <w:gridCol w:w="1300"/>
        <w:gridCol w:w="1302"/>
        <w:gridCol w:w="1350"/>
      </w:tblGrid>
      <w:tr w:rsidR="004B5C2C" w14:paraId="16F7A43E" w14:textId="77777777">
        <w:trPr>
          <w:trHeight w:val="32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6B9779" w14:textId="77777777" w:rsidR="004B5C2C" w:rsidRDefault="00000000">
            <w:pPr>
              <w:rPr>
                <w:b/>
                <w:color w:val="000000"/>
                <w:sz w:val="21"/>
                <w:szCs w:val="21"/>
              </w:rPr>
            </w:pPr>
            <w:r>
              <w:rPr>
                <w:b/>
                <w:color w:val="000000"/>
                <w:sz w:val="21"/>
                <w:szCs w:val="21"/>
              </w:rPr>
              <w:t>Factor</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089ECD6F" w14:textId="77777777" w:rsidR="004B5C2C" w:rsidRDefault="00000000">
            <w:pPr>
              <w:jc w:val="center"/>
              <w:rPr>
                <w:b/>
                <w:color w:val="000000"/>
                <w:sz w:val="21"/>
                <w:szCs w:val="21"/>
              </w:rPr>
            </w:pPr>
            <w:r>
              <w:rPr>
                <w:b/>
                <w:color w:val="000000"/>
                <w:sz w:val="21"/>
                <w:szCs w:val="21"/>
              </w:rPr>
              <w:t>SS Loadings</w:t>
            </w:r>
          </w:p>
        </w:tc>
        <w:tc>
          <w:tcPr>
            <w:tcW w:w="1302" w:type="dxa"/>
            <w:tcBorders>
              <w:top w:val="single" w:sz="4" w:space="0" w:color="000000"/>
              <w:left w:val="nil"/>
              <w:bottom w:val="single" w:sz="4" w:space="0" w:color="000000"/>
              <w:right w:val="single" w:sz="4" w:space="0" w:color="000000"/>
            </w:tcBorders>
            <w:shd w:val="clear" w:color="auto" w:fill="auto"/>
            <w:vAlign w:val="bottom"/>
          </w:tcPr>
          <w:p w14:paraId="4F3BD1F2" w14:textId="77777777" w:rsidR="004B5C2C" w:rsidRDefault="00000000">
            <w:pPr>
              <w:jc w:val="center"/>
              <w:rPr>
                <w:b/>
                <w:color w:val="000000"/>
                <w:sz w:val="21"/>
                <w:szCs w:val="21"/>
              </w:rPr>
            </w:pPr>
            <w:r>
              <w:rPr>
                <w:b/>
                <w:color w:val="000000"/>
                <w:sz w:val="21"/>
                <w:szCs w:val="21"/>
              </w:rPr>
              <w:t>Proportion of Variance</w:t>
            </w:r>
          </w:p>
        </w:tc>
        <w:tc>
          <w:tcPr>
            <w:tcW w:w="1350" w:type="dxa"/>
            <w:tcBorders>
              <w:top w:val="single" w:sz="4" w:space="0" w:color="000000"/>
              <w:left w:val="nil"/>
              <w:bottom w:val="single" w:sz="4" w:space="0" w:color="000000"/>
              <w:right w:val="single" w:sz="4" w:space="0" w:color="000000"/>
            </w:tcBorders>
            <w:shd w:val="clear" w:color="auto" w:fill="auto"/>
            <w:vAlign w:val="bottom"/>
          </w:tcPr>
          <w:p w14:paraId="44F21AB6" w14:textId="77777777" w:rsidR="004B5C2C" w:rsidRDefault="00000000">
            <w:pPr>
              <w:jc w:val="center"/>
              <w:rPr>
                <w:b/>
                <w:color w:val="000000"/>
                <w:sz w:val="21"/>
                <w:szCs w:val="21"/>
              </w:rPr>
            </w:pPr>
            <w:r>
              <w:rPr>
                <w:b/>
                <w:color w:val="000000"/>
                <w:sz w:val="21"/>
                <w:szCs w:val="21"/>
              </w:rPr>
              <w:t>Cumulative Variance</w:t>
            </w:r>
          </w:p>
        </w:tc>
      </w:tr>
      <w:tr w:rsidR="004B5C2C" w14:paraId="5ABBC5FE" w14:textId="77777777">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14:paraId="3564961F" w14:textId="77777777" w:rsidR="004B5C2C" w:rsidRDefault="00000000">
            <w:pPr>
              <w:rPr>
                <w:color w:val="000000"/>
                <w:sz w:val="21"/>
                <w:szCs w:val="21"/>
              </w:rPr>
            </w:pPr>
            <w:r>
              <w:rPr>
                <w:color w:val="000000"/>
                <w:sz w:val="21"/>
                <w:szCs w:val="21"/>
              </w:rPr>
              <w:t>Factor 1</w:t>
            </w:r>
          </w:p>
        </w:tc>
        <w:tc>
          <w:tcPr>
            <w:tcW w:w="1300" w:type="dxa"/>
            <w:tcBorders>
              <w:top w:val="nil"/>
              <w:left w:val="nil"/>
              <w:bottom w:val="single" w:sz="4" w:space="0" w:color="000000"/>
              <w:right w:val="single" w:sz="4" w:space="0" w:color="000000"/>
            </w:tcBorders>
            <w:shd w:val="clear" w:color="auto" w:fill="auto"/>
            <w:vAlign w:val="bottom"/>
          </w:tcPr>
          <w:p w14:paraId="6EDFF48E" w14:textId="77777777" w:rsidR="004B5C2C" w:rsidRDefault="00000000">
            <w:pPr>
              <w:jc w:val="center"/>
              <w:rPr>
                <w:color w:val="000000"/>
                <w:sz w:val="21"/>
                <w:szCs w:val="21"/>
              </w:rPr>
            </w:pPr>
            <w:r>
              <w:rPr>
                <w:color w:val="000000"/>
                <w:sz w:val="21"/>
                <w:szCs w:val="21"/>
              </w:rPr>
              <w:t>6.024</w:t>
            </w:r>
          </w:p>
        </w:tc>
        <w:tc>
          <w:tcPr>
            <w:tcW w:w="1302" w:type="dxa"/>
            <w:tcBorders>
              <w:top w:val="nil"/>
              <w:left w:val="nil"/>
              <w:bottom w:val="single" w:sz="4" w:space="0" w:color="000000"/>
              <w:right w:val="single" w:sz="4" w:space="0" w:color="000000"/>
            </w:tcBorders>
            <w:shd w:val="clear" w:color="auto" w:fill="auto"/>
            <w:vAlign w:val="bottom"/>
          </w:tcPr>
          <w:p w14:paraId="20B5EEDD" w14:textId="77777777" w:rsidR="004B5C2C" w:rsidRDefault="00000000">
            <w:pPr>
              <w:jc w:val="center"/>
              <w:rPr>
                <w:color w:val="000000"/>
                <w:sz w:val="21"/>
                <w:szCs w:val="21"/>
              </w:rPr>
            </w:pPr>
            <w:r>
              <w:rPr>
                <w:color w:val="000000"/>
                <w:sz w:val="21"/>
                <w:szCs w:val="21"/>
              </w:rPr>
              <w:t>0.402</w:t>
            </w:r>
          </w:p>
        </w:tc>
        <w:tc>
          <w:tcPr>
            <w:tcW w:w="1350" w:type="dxa"/>
            <w:tcBorders>
              <w:top w:val="nil"/>
              <w:left w:val="nil"/>
              <w:bottom w:val="single" w:sz="4" w:space="0" w:color="000000"/>
              <w:right w:val="single" w:sz="4" w:space="0" w:color="000000"/>
            </w:tcBorders>
            <w:shd w:val="clear" w:color="auto" w:fill="auto"/>
            <w:vAlign w:val="bottom"/>
          </w:tcPr>
          <w:p w14:paraId="7E9950C0" w14:textId="77777777" w:rsidR="004B5C2C" w:rsidRDefault="00000000">
            <w:pPr>
              <w:jc w:val="center"/>
              <w:rPr>
                <w:color w:val="000000"/>
                <w:sz w:val="21"/>
                <w:szCs w:val="21"/>
              </w:rPr>
            </w:pPr>
            <w:r>
              <w:rPr>
                <w:color w:val="000000"/>
                <w:sz w:val="21"/>
                <w:szCs w:val="21"/>
              </w:rPr>
              <w:t>0.402</w:t>
            </w:r>
          </w:p>
        </w:tc>
      </w:tr>
      <w:tr w:rsidR="004B5C2C" w14:paraId="5AF10F57" w14:textId="77777777">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14:paraId="70A77F02" w14:textId="77777777" w:rsidR="004B5C2C" w:rsidRDefault="00000000">
            <w:pPr>
              <w:rPr>
                <w:color w:val="000000"/>
                <w:sz w:val="21"/>
                <w:szCs w:val="21"/>
              </w:rPr>
            </w:pPr>
            <w:r>
              <w:rPr>
                <w:color w:val="000000"/>
                <w:sz w:val="21"/>
                <w:szCs w:val="21"/>
              </w:rPr>
              <w:t>Factor 2</w:t>
            </w:r>
          </w:p>
        </w:tc>
        <w:tc>
          <w:tcPr>
            <w:tcW w:w="1300" w:type="dxa"/>
            <w:tcBorders>
              <w:top w:val="nil"/>
              <w:left w:val="nil"/>
              <w:bottom w:val="single" w:sz="4" w:space="0" w:color="000000"/>
              <w:right w:val="single" w:sz="4" w:space="0" w:color="000000"/>
            </w:tcBorders>
            <w:shd w:val="clear" w:color="auto" w:fill="auto"/>
            <w:vAlign w:val="bottom"/>
          </w:tcPr>
          <w:p w14:paraId="64C0527B" w14:textId="77777777" w:rsidR="004B5C2C" w:rsidRDefault="00000000">
            <w:pPr>
              <w:jc w:val="center"/>
              <w:rPr>
                <w:color w:val="000000"/>
                <w:sz w:val="21"/>
                <w:szCs w:val="21"/>
              </w:rPr>
            </w:pPr>
            <w:r>
              <w:rPr>
                <w:color w:val="000000"/>
                <w:sz w:val="21"/>
                <w:szCs w:val="21"/>
              </w:rPr>
              <w:t>2.37</w:t>
            </w:r>
          </w:p>
        </w:tc>
        <w:tc>
          <w:tcPr>
            <w:tcW w:w="1302" w:type="dxa"/>
            <w:tcBorders>
              <w:top w:val="nil"/>
              <w:left w:val="nil"/>
              <w:bottom w:val="single" w:sz="4" w:space="0" w:color="000000"/>
              <w:right w:val="single" w:sz="4" w:space="0" w:color="000000"/>
            </w:tcBorders>
            <w:shd w:val="clear" w:color="auto" w:fill="auto"/>
            <w:vAlign w:val="bottom"/>
          </w:tcPr>
          <w:p w14:paraId="4129221C" w14:textId="77777777" w:rsidR="004B5C2C" w:rsidRDefault="00000000">
            <w:pPr>
              <w:jc w:val="center"/>
              <w:rPr>
                <w:color w:val="000000"/>
                <w:sz w:val="21"/>
                <w:szCs w:val="21"/>
              </w:rPr>
            </w:pPr>
            <w:r>
              <w:rPr>
                <w:color w:val="000000"/>
                <w:sz w:val="21"/>
                <w:szCs w:val="21"/>
              </w:rPr>
              <w:t>0.158</w:t>
            </w:r>
          </w:p>
        </w:tc>
        <w:tc>
          <w:tcPr>
            <w:tcW w:w="1350" w:type="dxa"/>
            <w:tcBorders>
              <w:top w:val="nil"/>
              <w:left w:val="nil"/>
              <w:bottom w:val="single" w:sz="4" w:space="0" w:color="000000"/>
              <w:right w:val="single" w:sz="4" w:space="0" w:color="000000"/>
            </w:tcBorders>
            <w:shd w:val="clear" w:color="auto" w:fill="auto"/>
            <w:vAlign w:val="bottom"/>
          </w:tcPr>
          <w:p w14:paraId="620E5573" w14:textId="77777777" w:rsidR="004B5C2C" w:rsidRDefault="00000000">
            <w:pPr>
              <w:jc w:val="center"/>
              <w:rPr>
                <w:color w:val="000000"/>
                <w:sz w:val="21"/>
                <w:szCs w:val="21"/>
              </w:rPr>
            </w:pPr>
            <w:r>
              <w:rPr>
                <w:color w:val="000000"/>
                <w:sz w:val="21"/>
                <w:szCs w:val="21"/>
              </w:rPr>
              <w:t>0.56</w:t>
            </w:r>
          </w:p>
        </w:tc>
      </w:tr>
    </w:tbl>
    <w:p w14:paraId="6CE67264" w14:textId="77777777" w:rsidR="004B5C2C" w:rsidRDefault="00000000">
      <w:pPr>
        <w:spacing w:before="280"/>
        <w:jc w:val="both"/>
        <w:rPr>
          <w:b/>
          <w:sz w:val="21"/>
          <w:szCs w:val="21"/>
        </w:rPr>
      </w:pPr>
      <w:r>
        <w:rPr>
          <w:b/>
          <w:sz w:val="21"/>
          <w:szCs w:val="21"/>
        </w:rPr>
        <w:t>Notes:</w:t>
      </w:r>
    </w:p>
    <w:p w14:paraId="5FBF54D9" w14:textId="77777777" w:rsidR="004B5C2C" w:rsidRDefault="00000000">
      <w:pPr>
        <w:numPr>
          <w:ilvl w:val="0"/>
          <w:numId w:val="2"/>
        </w:numPr>
        <w:jc w:val="both"/>
      </w:pPr>
      <w:r>
        <w:rPr>
          <w:sz w:val="21"/>
          <w:szCs w:val="21"/>
        </w:rPr>
        <w:t>Factor loadings greater than 0.4 indicate a strong association with the respective factors.</w:t>
      </w:r>
    </w:p>
    <w:p w14:paraId="4A26DFAC" w14:textId="77777777" w:rsidR="004B5C2C" w:rsidRDefault="00000000">
      <w:pPr>
        <w:numPr>
          <w:ilvl w:val="0"/>
          <w:numId w:val="2"/>
        </w:numPr>
        <w:jc w:val="both"/>
      </w:pPr>
      <w:r>
        <w:rPr>
          <w:b/>
          <w:sz w:val="21"/>
          <w:szCs w:val="21"/>
        </w:rPr>
        <w:t>Factor 1</w:t>
      </w:r>
      <w:r>
        <w:rPr>
          <w:sz w:val="21"/>
          <w:szCs w:val="21"/>
        </w:rPr>
        <w:t xml:space="preserve"> represents a healthy dietary pattern, explaining 40.2% of the variance.</w:t>
      </w:r>
    </w:p>
    <w:p w14:paraId="505FB754" w14:textId="77777777" w:rsidR="004B5C2C" w:rsidRDefault="00000000">
      <w:pPr>
        <w:numPr>
          <w:ilvl w:val="0"/>
          <w:numId w:val="2"/>
        </w:numPr>
        <w:spacing w:line="480" w:lineRule="auto"/>
        <w:jc w:val="both"/>
      </w:pPr>
      <w:r>
        <w:rPr>
          <w:b/>
          <w:sz w:val="21"/>
          <w:szCs w:val="21"/>
        </w:rPr>
        <w:t>Factor 2</w:t>
      </w:r>
      <w:r>
        <w:rPr>
          <w:sz w:val="21"/>
          <w:szCs w:val="21"/>
        </w:rPr>
        <w:t xml:space="preserve"> represents an unhealthy dietary pattern, explaining 15.8% of the variance.</w:t>
      </w:r>
    </w:p>
    <w:p w14:paraId="0308F64C" w14:textId="77777777" w:rsidR="004B5C2C" w:rsidRDefault="00000000">
      <w:pPr>
        <w:spacing w:after="280" w:line="360" w:lineRule="auto"/>
        <w:jc w:val="both"/>
      </w:pPr>
      <w:r>
        <w:t xml:space="preserve">Together, the two factors account for 56.0% of the total variance in dietary patterns. The factor analysis of dietary patterns identified two distinct factors with substantial loadings. Factor 1 captures a healthy dietary pattern, with high loadings on vegetables (0.890), leafy vegetables (0.725), and whole grains (0.818), accounting for 40.2% of the variance. Factor 2 reflects an unhealthy dietary pattern, characterised by high loadings on fast foods (0.673), sweet drinks (0.824), and </w:t>
      </w:r>
      <w:proofErr w:type="spellStart"/>
      <w:r>
        <w:t>sobolo</w:t>
      </w:r>
      <w:proofErr w:type="spellEnd"/>
      <w:r>
        <w:t xml:space="preserve"> (0.703), explaining 15.8% of the variance. These two factors collectively account for 56.0% of the total variance in dietary patterns, highlighting a clear distinction between healthier and less healthy dietary choices in the sample.</w:t>
      </w:r>
    </w:p>
    <w:p w14:paraId="09DD80DA" w14:textId="77777777" w:rsidR="004B5C2C" w:rsidRDefault="00000000">
      <w:pPr>
        <w:pBdr>
          <w:top w:val="nil"/>
          <w:left w:val="nil"/>
          <w:bottom w:val="nil"/>
          <w:right w:val="nil"/>
          <w:between w:val="nil"/>
        </w:pBdr>
        <w:spacing w:after="200"/>
        <w:rPr>
          <w:i/>
          <w:color w:val="44546A"/>
        </w:rPr>
      </w:pPr>
      <w:r>
        <w:rPr>
          <w:i/>
          <w:color w:val="44546A"/>
        </w:rPr>
        <w:t>Table 4. 4:   Multivariate Regression Results for Dietary Patterns and Birth Weight</w:t>
      </w:r>
    </w:p>
    <w:tbl>
      <w:tblPr>
        <w:tblStyle w:val="a2"/>
        <w:tblW w:w="8642" w:type="dxa"/>
        <w:tblLayout w:type="fixed"/>
        <w:tblLook w:val="0400" w:firstRow="0" w:lastRow="0" w:firstColumn="0" w:lastColumn="0" w:noHBand="0" w:noVBand="1"/>
      </w:tblPr>
      <w:tblGrid>
        <w:gridCol w:w="3209"/>
        <w:gridCol w:w="1300"/>
        <w:gridCol w:w="1300"/>
        <w:gridCol w:w="1841"/>
        <w:gridCol w:w="992"/>
      </w:tblGrid>
      <w:tr w:rsidR="004B5C2C" w14:paraId="719E83DD" w14:textId="77777777">
        <w:trPr>
          <w:trHeight w:val="340"/>
        </w:trPr>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A4EA5E" w14:textId="77777777" w:rsidR="004B5C2C" w:rsidRDefault="00000000">
            <w:pPr>
              <w:rPr>
                <w:b/>
                <w:color w:val="000000"/>
                <w:sz w:val="21"/>
                <w:szCs w:val="21"/>
              </w:rPr>
            </w:pPr>
            <w:r>
              <w:rPr>
                <w:b/>
                <w:color w:val="000000"/>
                <w:sz w:val="21"/>
                <w:szCs w:val="21"/>
              </w:rPr>
              <w:t>Variables</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7EBFC0F9" w14:textId="77777777" w:rsidR="004B5C2C" w:rsidRDefault="00000000">
            <w:pPr>
              <w:jc w:val="center"/>
              <w:rPr>
                <w:b/>
                <w:color w:val="000000"/>
                <w:sz w:val="21"/>
                <w:szCs w:val="21"/>
              </w:rPr>
            </w:pPr>
            <w:r>
              <w:rPr>
                <w:b/>
                <w:color w:val="000000"/>
                <w:sz w:val="21"/>
                <w:szCs w:val="21"/>
              </w:rPr>
              <w:t>Coefficient (β)</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1D5B0130" w14:textId="77777777" w:rsidR="004B5C2C" w:rsidRDefault="00000000">
            <w:pPr>
              <w:jc w:val="center"/>
              <w:rPr>
                <w:b/>
                <w:color w:val="000000"/>
                <w:sz w:val="21"/>
                <w:szCs w:val="21"/>
              </w:rPr>
            </w:pPr>
            <w:r>
              <w:rPr>
                <w:b/>
                <w:color w:val="000000"/>
                <w:sz w:val="21"/>
                <w:szCs w:val="21"/>
              </w:rPr>
              <w:t>Std. Error</w:t>
            </w:r>
          </w:p>
        </w:tc>
        <w:tc>
          <w:tcPr>
            <w:tcW w:w="1841" w:type="dxa"/>
            <w:tcBorders>
              <w:top w:val="single" w:sz="4" w:space="0" w:color="000000"/>
              <w:left w:val="nil"/>
              <w:bottom w:val="single" w:sz="4" w:space="0" w:color="000000"/>
              <w:right w:val="single" w:sz="4" w:space="0" w:color="000000"/>
            </w:tcBorders>
            <w:shd w:val="clear" w:color="auto" w:fill="auto"/>
            <w:vAlign w:val="bottom"/>
          </w:tcPr>
          <w:p w14:paraId="47495FE2" w14:textId="77777777" w:rsidR="004B5C2C" w:rsidRDefault="00000000">
            <w:pPr>
              <w:jc w:val="center"/>
              <w:rPr>
                <w:b/>
                <w:color w:val="000000"/>
                <w:sz w:val="21"/>
                <w:szCs w:val="21"/>
              </w:rPr>
            </w:pPr>
            <w:r>
              <w:rPr>
                <w:b/>
                <w:color w:val="000000"/>
                <w:sz w:val="21"/>
                <w:szCs w:val="21"/>
              </w:rPr>
              <w:t>95% CI</w:t>
            </w:r>
          </w:p>
        </w:tc>
        <w:tc>
          <w:tcPr>
            <w:tcW w:w="992" w:type="dxa"/>
            <w:tcBorders>
              <w:top w:val="single" w:sz="4" w:space="0" w:color="000000"/>
              <w:left w:val="nil"/>
              <w:bottom w:val="single" w:sz="4" w:space="0" w:color="000000"/>
              <w:right w:val="single" w:sz="4" w:space="0" w:color="000000"/>
            </w:tcBorders>
            <w:shd w:val="clear" w:color="auto" w:fill="auto"/>
            <w:vAlign w:val="bottom"/>
          </w:tcPr>
          <w:p w14:paraId="64F04BF3" w14:textId="77777777" w:rsidR="004B5C2C" w:rsidRDefault="00000000">
            <w:pPr>
              <w:jc w:val="center"/>
              <w:rPr>
                <w:b/>
                <w:color w:val="000000"/>
                <w:sz w:val="21"/>
                <w:szCs w:val="21"/>
              </w:rPr>
            </w:pPr>
            <w:r>
              <w:rPr>
                <w:b/>
                <w:color w:val="000000"/>
                <w:sz w:val="21"/>
                <w:szCs w:val="21"/>
              </w:rPr>
              <w:t>P-value</w:t>
            </w:r>
          </w:p>
        </w:tc>
      </w:tr>
      <w:tr w:rsidR="004B5C2C" w14:paraId="643E9797"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6935A646" w14:textId="77777777" w:rsidR="004B5C2C" w:rsidRDefault="00000000">
            <w:pPr>
              <w:rPr>
                <w:b/>
                <w:color w:val="000000"/>
                <w:sz w:val="21"/>
                <w:szCs w:val="21"/>
              </w:rPr>
            </w:pPr>
            <w:r>
              <w:rPr>
                <w:b/>
                <w:color w:val="000000"/>
                <w:sz w:val="21"/>
                <w:szCs w:val="21"/>
              </w:rPr>
              <w:t>Intercept (</w:t>
            </w:r>
            <w:proofErr w:type="spellStart"/>
            <w:r>
              <w:rPr>
                <w:b/>
                <w:color w:val="000000"/>
                <w:sz w:val="21"/>
                <w:szCs w:val="21"/>
              </w:rPr>
              <w:t>const</w:t>
            </w:r>
            <w:proofErr w:type="spellEnd"/>
            <w:r>
              <w:rPr>
                <w:b/>
                <w:color w:val="000000"/>
                <w:sz w:val="21"/>
                <w:szCs w:val="21"/>
              </w:rPr>
              <w:t>)</w:t>
            </w:r>
          </w:p>
        </w:tc>
        <w:tc>
          <w:tcPr>
            <w:tcW w:w="1300" w:type="dxa"/>
            <w:tcBorders>
              <w:top w:val="nil"/>
              <w:left w:val="nil"/>
              <w:bottom w:val="single" w:sz="4" w:space="0" w:color="000000"/>
              <w:right w:val="single" w:sz="4" w:space="0" w:color="000000"/>
            </w:tcBorders>
            <w:shd w:val="clear" w:color="auto" w:fill="auto"/>
            <w:vAlign w:val="bottom"/>
          </w:tcPr>
          <w:p w14:paraId="4A38C856" w14:textId="77777777" w:rsidR="004B5C2C" w:rsidRDefault="00000000">
            <w:pPr>
              <w:jc w:val="center"/>
              <w:rPr>
                <w:color w:val="000000"/>
                <w:sz w:val="21"/>
                <w:szCs w:val="21"/>
              </w:rPr>
            </w:pPr>
            <w:r>
              <w:rPr>
                <w:color w:val="000000"/>
                <w:sz w:val="21"/>
                <w:szCs w:val="21"/>
              </w:rPr>
              <w:t>-4.937</w:t>
            </w:r>
          </w:p>
        </w:tc>
        <w:tc>
          <w:tcPr>
            <w:tcW w:w="1300" w:type="dxa"/>
            <w:tcBorders>
              <w:top w:val="nil"/>
              <w:left w:val="nil"/>
              <w:bottom w:val="single" w:sz="4" w:space="0" w:color="000000"/>
              <w:right w:val="single" w:sz="4" w:space="0" w:color="000000"/>
            </w:tcBorders>
            <w:shd w:val="clear" w:color="auto" w:fill="auto"/>
            <w:vAlign w:val="bottom"/>
          </w:tcPr>
          <w:p w14:paraId="7F6A5D36" w14:textId="77777777" w:rsidR="004B5C2C" w:rsidRDefault="00000000">
            <w:pPr>
              <w:jc w:val="center"/>
              <w:rPr>
                <w:color w:val="000000"/>
                <w:sz w:val="21"/>
                <w:szCs w:val="21"/>
              </w:rPr>
            </w:pPr>
            <w:r>
              <w:rPr>
                <w:color w:val="000000"/>
                <w:sz w:val="21"/>
                <w:szCs w:val="21"/>
              </w:rPr>
              <w:t>1.287</w:t>
            </w:r>
          </w:p>
        </w:tc>
        <w:tc>
          <w:tcPr>
            <w:tcW w:w="1841" w:type="dxa"/>
            <w:tcBorders>
              <w:top w:val="nil"/>
              <w:left w:val="nil"/>
              <w:bottom w:val="single" w:sz="4" w:space="0" w:color="000000"/>
              <w:right w:val="single" w:sz="4" w:space="0" w:color="000000"/>
            </w:tcBorders>
            <w:shd w:val="clear" w:color="auto" w:fill="auto"/>
            <w:vAlign w:val="bottom"/>
          </w:tcPr>
          <w:p w14:paraId="2E86D5E2" w14:textId="77777777" w:rsidR="004B5C2C" w:rsidRDefault="00000000">
            <w:pPr>
              <w:jc w:val="center"/>
              <w:rPr>
                <w:color w:val="000000"/>
                <w:sz w:val="21"/>
                <w:szCs w:val="21"/>
              </w:rPr>
            </w:pPr>
            <w:r>
              <w:rPr>
                <w:color w:val="000000"/>
                <w:sz w:val="21"/>
                <w:szCs w:val="21"/>
              </w:rPr>
              <w:t>[-7.477, -2.398]</w:t>
            </w:r>
          </w:p>
        </w:tc>
        <w:tc>
          <w:tcPr>
            <w:tcW w:w="992" w:type="dxa"/>
            <w:tcBorders>
              <w:top w:val="nil"/>
              <w:left w:val="nil"/>
              <w:bottom w:val="single" w:sz="4" w:space="0" w:color="000000"/>
              <w:right w:val="single" w:sz="4" w:space="0" w:color="000000"/>
            </w:tcBorders>
            <w:shd w:val="clear" w:color="auto" w:fill="auto"/>
            <w:vAlign w:val="bottom"/>
          </w:tcPr>
          <w:p w14:paraId="05C7FCEC" w14:textId="77777777" w:rsidR="004B5C2C" w:rsidRDefault="00000000">
            <w:pPr>
              <w:jc w:val="center"/>
              <w:rPr>
                <w:color w:val="000000"/>
                <w:sz w:val="21"/>
                <w:szCs w:val="21"/>
              </w:rPr>
            </w:pPr>
            <w:r>
              <w:rPr>
                <w:color w:val="000000"/>
                <w:sz w:val="21"/>
                <w:szCs w:val="21"/>
              </w:rPr>
              <w:t>&lt;0.001</w:t>
            </w:r>
          </w:p>
        </w:tc>
      </w:tr>
      <w:tr w:rsidR="004B5C2C" w14:paraId="7BA5F6EE"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04A5BFD" w14:textId="77777777" w:rsidR="004B5C2C" w:rsidRDefault="00000000">
            <w:pPr>
              <w:rPr>
                <w:color w:val="000000"/>
                <w:sz w:val="21"/>
                <w:szCs w:val="21"/>
              </w:rPr>
            </w:pPr>
            <w:r>
              <w:rPr>
                <w:color w:val="000000"/>
                <w:sz w:val="21"/>
                <w:szCs w:val="21"/>
              </w:rPr>
              <w:t>Snacks</w:t>
            </w:r>
          </w:p>
        </w:tc>
        <w:tc>
          <w:tcPr>
            <w:tcW w:w="1300" w:type="dxa"/>
            <w:tcBorders>
              <w:top w:val="nil"/>
              <w:left w:val="nil"/>
              <w:bottom w:val="single" w:sz="4" w:space="0" w:color="000000"/>
              <w:right w:val="single" w:sz="4" w:space="0" w:color="000000"/>
            </w:tcBorders>
            <w:shd w:val="clear" w:color="auto" w:fill="auto"/>
            <w:vAlign w:val="bottom"/>
          </w:tcPr>
          <w:p w14:paraId="4FB7D479" w14:textId="77777777" w:rsidR="004B5C2C" w:rsidRDefault="00000000">
            <w:pPr>
              <w:jc w:val="center"/>
              <w:rPr>
                <w:color w:val="000000"/>
                <w:sz w:val="21"/>
                <w:szCs w:val="21"/>
              </w:rPr>
            </w:pPr>
            <w:r>
              <w:rPr>
                <w:color w:val="000000"/>
                <w:sz w:val="21"/>
                <w:szCs w:val="21"/>
              </w:rPr>
              <w:t>0.0701</w:t>
            </w:r>
          </w:p>
        </w:tc>
        <w:tc>
          <w:tcPr>
            <w:tcW w:w="1300" w:type="dxa"/>
            <w:tcBorders>
              <w:top w:val="nil"/>
              <w:left w:val="nil"/>
              <w:bottom w:val="single" w:sz="4" w:space="0" w:color="000000"/>
              <w:right w:val="single" w:sz="4" w:space="0" w:color="000000"/>
            </w:tcBorders>
            <w:shd w:val="clear" w:color="auto" w:fill="auto"/>
            <w:vAlign w:val="bottom"/>
          </w:tcPr>
          <w:p w14:paraId="5A5EFE72" w14:textId="77777777" w:rsidR="004B5C2C" w:rsidRDefault="00000000">
            <w:pPr>
              <w:jc w:val="center"/>
              <w:rPr>
                <w:color w:val="000000"/>
                <w:sz w:val="21"/>
                <w:szCs w:val="21"/>
              </w:rPr>
            </w:pPr>
            <w:r>
              <w:rPr>
                <w:color w:val="000000"/>
                <w:sz w:val="21"/>
                <w:szCs w:val="21"/>
              </w:rPr>
              <w:t>0.065</w:t>
            </w:r>
          </w:p>
        </w:tc>
        <w:tc>
          <w:tcPr>
            <w:tcW w:w="1841" w:type="dxa"/>
            <w:tcBorders>
              <w:top w:val="nil"/>
              <w:left w:val="nil"/>
              <w:bottom w:val="single" w:sz="4" w:space="0" w:color="000000"/>
              <w:right w:val="single" w:sz="4" w:space="0" w:color="000000"/>
            </w:tcBorders>
            <w:shd w:val="clear" w:color="auto" w:fill="auto"/>
            <w:vAlign w:val="bottom"/>
          </w:tcPr>
          <w:p w14:paraId="0954491D" w14:textId="77777777" w:rsidR="004B5C2C" w:rsidRDefault="00000000">
            <w:pPr>
              <w:jc w:val="center"/>
              <w:rPr>
                <w:color w:val="000000"/>
                <w:sz w:val="21"/>
                <w:szCs w:val="21"/>
              </w:rPr>
            </w:pPr>
            <w:r>
              <w:rPr>
                <w:color w:val="000000"/>
                <w:sz w:val="21"/>
                <w:szCs w:val="21"/>
              </w:rPr>
              <w:t>[-0.058, 0.198]</w:t>
            </w:r>
          </w:p>
        </w:tc>
        <w:tc>
          <w:tcPr>
            <w:tcW w:w="992" w:type="dxa"/>
            <w:tcBorders>
              <w:top w:val="nil"/>
              <w:left w:val="nil"/>
              <w:bottom w:val="single" w:sz="4" w:space="0" w:color="000000"/>
              <w:right w:val="single" w:sz="4" w:space="0" w:color="000000"/>
            </w:tcBorders>
            <w:shd w:val="clear" w:color="auto" w:fill="auto"/>
            <w:vAlign w:val="bottom"/>
          </w:tcPr>
          <w:p w14:paraId="01858E05" w14:textId="77777777" w:rsidR="004B5C2C" w:rsidRDefault="00000000">
            <w:pPr>
              <w:jc w:val="center"/>
              <w:rPr>
                <w:color w:val="000000"/>
                <w:sz w:val="21"/>
                <w:szCs w:val="21"/>
              </w:rPr>
            </w:pPr>
            <w:r>
              <w:rPr>
                <w:color w:val="000000"/>
                <w:sz w:val="21"/>
                <w:szCs w:val="21"/>
              </w:rPr>
              <w:t>0.281</w:t>
            </w:r>
          </w:p>
        </w:tc>
      </w:tr>
      <w:tr w:rsidR="004B5C2C" w14:paraId="771740CA"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28FF139B" w14:textId="77777777" w:rsidR="004B5C2C" w:rsidRDefault="00000000">
            <w:pPr>
              <w:rPr>
                <w:color w:val="000000"/>
                <w:sz w:val="21"/>
                <w:szCs w:val="21"/>
              </w:rPr>
            </w:pPr>
            <w:r>
              <w:rPr>
                <w:color w:val="000000"/>
                <w:sz w:val="21"/>
                <w:szCs w:val="21"/>
              </w:rPr>
              <w:t>Fruits</w:t>
            </w:r>
          </w:p>
        </w:tc>
        <w:tc>
          <w:tcPr>
            <w:tcW w:w="1300" w:type="dxa"/>
            <w:tcBorders>
              <w:top w:val="nil"/>
              <w:left w:val="nil"/>
              <w:bottom w:val="single" w:sz="4" w:space="0" w:color="000000"/>
              <w:right w:val="single" w:sz="4" w:space="0" w:color="000000"/>
            </w:tcBorders>
            <w:shd w:val="clear" w:color="auto" w:fill="auto"/>
            <w:vAlign w:val="bottom"/>
          </w:tcPr>
          <w:p w14:paraId="5C9FEC29" w14:textId="77777777" w:rsidR="004B5C2C" w:rsidRDefault="00000000">
            <w:pPr>
              <w:jc w:val="center"/>
              <w:rPr>
                <w:color w:val="000000"/>
                <w:sz w:val="21"/>
                <w:szCs w:val="21"/>
              </w:rPr>
            </w:pPr>
            <w:r>
              <w:rPr>
                <w:color w:val="000000"/>
                <w:sz w:val="21"/>
                <w:szCs w:val="21"/>
              </w:rPr>
              <w:t>0.1248</w:t>
            </w:r>
          </w:p>
        </w:tc>
        <w:tc>
          <w:tcPr>
            <w:tcW w:w="1300" w:type="dxa"/>
            <w:tcBorders>
              <w:top w:val="nil"/>
              <w:left w:val="nil"/>
              <w:bottom w:val="single" w:sz="4" w:space="0" w:color="000000"/>
              <w:right w:val="single" w:sz="4" w:space="0" w:color="000000"/>
            </w:tcBorders>
            <w:shd w:val="clear" w:color="auto" w:fill="auto"/>
            <w:vAlign w:val="bottom"/>
          </w:tcPr>
          <w:p w14:paraId="7E33CC57" w14:textId="77777777" w:rsidR="004B5C2C" w:rsidRDefault="00000000">
            <w:pPr>
              <w:jc w:val="center"/>
              <w:rPr>
                <w:color w:val="000000"/>
                <w:sz w:val="21"/>
                <w:szCs w:val="21"/>
              </w:rPr>
            </w:pPr>
            <w:r>
              <w:rPr>
                <w:color w:val="000000"/>
                <w:sz w:val="21"/>
                <w:szCs w:val="21"/>
              </w:rPr>
              <w:t>0.08</w:t>
            </w:r>
          </w:p>
        </w:tc>
        <w:tc>
          <w:tcPr>
            <w:tcW w:w="1841" w:type="dxa"/>
            <w:tcBorders>
              <w:top w:val="nil"/>
              <w:left w:val="nil"/>
              <w:bottom w:val="single" w:sz="4" w:space="0" w:color="000000"/>
              <w:right w:val="single" w:sz="4" w:space="0" w:color="000000"/>
            </w:tcBorders>
            <w:shd w:val="clear" w:color="auto" w:fill="auto"/>
            <w:vAlign w:val="bottom"/>
          </w:tcPr>
          <w:p w14:paraId="24331194" w14:textId="77777777" w:rsidR="004B5C2C" w:rsidRDefault="00000000">
            <w:pPr>
              <w:jc w:val="center"/>
              <w:rPr>
                <w:color w:val="000000"/>
                <w:sz w:val="21"/>
                <w:szCs w:val="21"/>
              </w:rPr>
            </w:pPr>
            <w:r>
              <w:rPr>
                <w:color w:val="000000"/>
                <w:sz w:val="21"/>
                <w:szCs w:val="21"/>
              </w:rPr>
              <w:t>[-0.033, 0.283]</w:t>
            </w:r>
          </w:p>
        </w:tc>
        <w:tc>
          <w:tcPr>
            <w:tcW w:w="992" w:type="dxa"/>
            <w:tcBorders>
              <w:top w:val="nil"/>
              <w:left w:val="nil"/>
              <w:bottom w:val="single" w:sz="4" w:space="0" w:color="000000"/>
              <w:right w:val="single" w:sz="4" w:space="0" w:color="000000"/>
            </w:tcBorders>
            <w:shd w:val="clear" w:color="auto" w:fill="auto"/>
            <w:vAlign w:val="bottom"/>
          </w:tcPr>
          <w:p w14:paraId="56362ADD" w14:textId="77777777" w:rsidR="004B5C2C" w:rsidRDefault="00000000">
            <w:pPr>
              <w:jc w:val="center"/>
              <w:rPr>
                <w:color w:val="000000"/>
                <w:sz w:val="21"/>
                <w:szCs w:val="21"/>
              </w:rPr>
            </w:pPr>
            <w:r>
              <w:rPr>
                <w:color w:val="000000"/>
                <w:sz w:val="21"/>
                <w:szCs w:val="21"/>
              </w:rPr>
              <w:t>0.12</w:t>
            </w:r>
          </w:p>
        </w:tc>
      </w:tr>
      <w:tr w:rsidR="004B5C2C" w14:paraId="2FC95A7D"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21D83C9" w14:textId="77777777" w:rsidR="004B5C2C" w:rsidRDefault="00000000">
            <w:pPr>
              <w:rPr>
                <w:color w:val="000000"/>
                <w:sz w:val="21"/>
                <w:szCs w:val="21"/>
              </w:rPr>
            </w:pPr>
            <w:r>
              <w:rPr>
                <w:color w:val="000000"/>
                <w:sz w:val="21"/>
                <w:szCs w:val="21"/>
              </w:rPr>
              <w:t>Vegetables</w:t>
            </w:r>
          </w:p>
        </w:tc>
        <w:tc>
          <w:tcPr>
            <w:tcW w:w="1300" w:type="dxa"/>
            <w:tcBorders>
              <w:top w:val="nil"/>
              <w:left w:val="nil"/>
              <w:bottom w:val="single" w:sz="4" w:space="0" w:color="000000"/>
              <w:right w:val="single" w:sz="4" w:space="0" w:color="000000"/>
            </w:tcBorders>
            <w:shd w:val="clear" w:color="auto" w:fill="auto"/>
            <w:vAlign w:val="bottom"/>
          </w:tcPr>
          <w:p w14:paraId="5155A058" w14:textId="77777777" w:rsidR="004B5C2C" w:rsidRDefault="00000000">
            <w:pPr>
              <w:jc w:val="center"/>
              <w:rPr>
                <w:color w:val="000000"/>
                <w:sz w:val="21"/>
                <w:szCs w:val="21"/>
              </w:rPr>
            </w:pPr>
            <w:r>
              <w:rPr>
                <w:color w:val="000000"/>
                <w:sz w:val="21"/>
                <w:szCs w:val="21"/>
              </w:rPr>
              <w:t>0.0732</w:t>
            </w:r>
          </w:p>
        </w:tc>
        <w:tc>
          <w:tcPr>
            <w:tcW w:w="1300" w:type="dxa"/>
            <w:tcBorders>
              <w:top w:val="nil"/>
              <w:left w:val="nil"/>
              <w:bottom w:val="single" w:sz="4" w:space="0" w:color="000000"/>
              <w:right w:val="single" w:sz="4" w:space="0" w:color="000000"/>
            </w:tcBorders>
            <w:shd w:val="clear" w:color="auto" w:fill="auto"/>
            <w:vAlign w:val="bottom"/>
          </w:tcPr>
          <w:p w14:paraId="5CF52024" w14:textId="77777777" w:rsidR="004B5C2C" w:rsidRDefault="00000000">
            <w:pPr>
              <w:jc w:val="center"/>
              <w:rPr>
                <w:color w:val="000000"/>
                <w:sz w:val="21"/>
                <w:szCs w:val="21"/>
              </w:rPr>
            </w:pPr>
            <w:r>
              <w:rPr>
                <w:color w:val="000000"/>
                <w:sz w:val="21"/>
                <w:szCs w:val="21"/>
              </w:rPr>
              <w:t>0.091</w:t>
            </w:r>
          </w:p>
        </w:tc>
        <w:tc>
          <w:tcPr>
            <w:tcW w:w="1841" w:type="dxa"/>
            <w:tcBorders>
              <w:top w:val="nil"/>
              <w:left w:val="nil"/>
              <w:bottom w:val="single" w:sz="4" w:space="0" w:color="000000"/>
              <w:right w:val="single" w:sz="4" w:space="0" w:color="000000"/>
            </w:tcBorders>
            <w:shd w:val="clear" w:color="auto" w:fill="auto"/>
            <w:vAlign w:val="bottom"/>
          </w:tcPr>
          <w:p w14:paraId="42DEEC8E" w14:textId="77777777" w:rsidR="004B5C2C" w:rsidRDefault="00000000">
            <w:pPr>
              <w:jc w:val="center"/>
              <w:rPr>
                <w:color w:val="000000"/>
                <w:sz w:val="21"/>
                <w:szCs w:val="21"/>
              </w:rPr>
            </w:pPr>
            <w:r>
              <w:rPr>
                <w:color w:val="000000"/>
                <w:sz w:val="21"/>
                <w:szCs w:val="21"/>
              </w:rPr>
              <w:t>[-0.107, 0.253]</w:t>
            </w:r>
          </w:p>
        </w:tc>
        <w:tc>
          <w:tcPr>
            <w:tcW w:w="992" w:type="dxa"/>
            <w:tcBorders>
              <w:top w:val="nil"/>
              <w:left w:val="nil"/>
              <w:bottom w:val="single" w:sz="4" w:space="0" w:color="000000"/>
              <w:right w:val="single" w:sz="4" w:space="0" w:color="000000"/>
            </w:tcBorders>
            <w:shd w:val="clear" w:color="auto" w:fill="auto"/>
            <w:vAlign w:val="bottom"/>
          </w:tcPr>
          <w:p w14:paraId="7D25D781" w14:textId="77777777" w:rsidR="004B5C2C" w:rsidRDefault="00000000">
            <w:pPr>
              <w:jc w:val="center"/>
              <w:rPr>
                <w:color w:val="000000"/>
                <w:sz w:val="21"/>
                <w:szCs w:val="21"/>
              </w:rPr>
            </w:pPr>
            <w:r>
              <w:rPr>
                <w:color w:val="000000"/>
                <w:sz w:val="21"/>
                <w:szCs w:val="21"/>
              </w:rPr>
              <w:t>0.423</w:t>
            </w:r>
          </w:p>
        </w:tc>
      </w:tr>
      <w:tr w:rsidR="004B5C2C" w14:paraId="05B64A39"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AA1332B" w14:textId="77777777" w:rsidR="004B5C2C" w:rsidRDefault="00000000">
            <w:pPr>
              <w:rPr>
                <w:color w:val="000000"/>
                <w:sz w:val="21"/>
                <w:szCs w:val="21"/>
              </w:rPr>
            </w:pPr>
            <w:r>
              <w:rPr>
                <w:color w:val="000000"/>
                <w:sz w:val="21"/>
                <w:szCs w:val="21"/>
              </w:rPr>
              <w:t>Leafy vegetables</w:t>
            </w:r>
          </w:p>
        </w:tc>
        <w:tc>
          <w:tcPr>
            <w:tcW w:w="1300" w:type="dxa"/>
            <w:tcBorders>
              <w:top w:val="nil"/>
              <w:left w:val="nil"/>
              <w:bottom w:val="single" w:sz="4" w:space="0" w:color="000000"/>
              <w:right w:val="single" w:sz="4" w:space="0" w:color="000000"/>
            </w:tcBorders>
            <w:shd w:val="clear" w:color="auto" w:fill="auto"/>
            <w:vAlign w:val="bottom"/>
          </w:tcPr>
          <w:p w14:paraId="7534D694" w14:textId="77777777" w:rsidR="004B5C2C" w:rsidRDefault="00000000">
            <w:pPr>
              <w:jc w:val="center"/>
              <w:rPr>
                <w:color w:val="000000"/>
                <w:sz w:val="21"/>
                <w:szCs w:val="21"/>
              </w:rPr>
            </w:pPr>
            <w:r>
              <w:rPr>
                <w:color w:val="000000"/>
                <w:sz w:val="21"/>
                <w:szCs w:val="21"/>
              </w:rPr>
              <w:t>0.1461</w:t>
            </w:r>
          </w:p>
        </w:tc>
        <w:tc>
          <w:tcPr>
            <w:tcW w:w="1300" w:type="dxa"/>
            <w:tcBorders>
              <w:top w:val="nil"/>
              <w:left w:val="nil"/>
              <w:bottom w:val="single" w:sz="4" w:space="0" w:color="000000"/>
              <w:right w:val="single" w:sz="4" w:space="0" w:color="000000"/>
            </w:tcBorders>
            <w:shd w:val="clear" w:color="auto" w:fill="auto"/>
            <w:vAlign w:val="bottom"/>
          </w:tcPr>
          <w:p w14:paraId="0718E36E" w14:textId="77777777" w:rsidR="004B5C2C" w:rsidRDefault="00000000">
            <w:pPr>
              <w:jc w:val="center"/>
              <w:rPr>
                <w:color w:val="000000"/>
                <w:sz w:val="21"/>
                <w:szCs w:val="21"/>
              </w:rPr>
            </w:pPr>
            <w:r>
              <w:rPr>
                <w:color w:val="000000"/>
                <w:sz w:val="21"/>
                <w:szCs w:val="21"/>
              </w:rPr>
              <w:t>0.076</w:t>
            </w:r>
          </w:p>
        </w:tc>
        <w:tc>
          <w:tcPr>
            <w:tcW w:w="1841" w:type="dxa"/>
            <w:tcBorders>
              <w:top w:val="nil"/>
              <w:left w:val="nil"/>
              <w:bottom w:val="single" w:sz="4" w:space="0" w:color="000000"/>
              <w:right w:val="single" w:sz="4" w:space="0" w:color="000000"/>
            </w:tcBorders>
            <w:shd w:val="clear" w:color="auto" w:fill="auto"/>
            <w:vAlign w:val="bottom"/>
          </w:tcPr>
          <w:p w14:paraId="60D9A995" w14:textId="77777777" w:rsidR="004B5C2C" w:rsidRDefault="00000000">
            <w:pPr>
              <w:jc w:val="center"/>
              <w:rPr>
                <w:color w:val="000000"/>
                <w:sz w:val="21"/>
                <w:szCs w:val="21"/>
              </w:rPr>
            </w:pPr>
            <w:r>
              <w:rPr>
                <w:color w:val="000000"/>
                <w:sz w:val="21"/>
                <w:szCs w:val="21"/>
              </w:rPr>
              <w:t>[-0.003, 0.295]</w:t>
            </w:r>
          </w:p>
        </w:tc>
        <w:tc>
          <w:tcPr>
            <w:tcW w:w="992" w:type="dxa"/>
            <w:tcBorders>
              <w:top w:val="nil"/>
              <w:left w:val="nil"/>
              <w:bottom w:val="single" w:sz="4" w:space="0" w:color="000000"/>
              <w:right w:val="single" w:sz="4" w:space="0" w:color="000000"/>
            </w:tcBorders>
            <w:shd w:val="clear" w:color="auto" w:fill="auto"/>
            <w:vAlign w:val="bottom"/>
          </w:tcPr>
          <w:p w14:paraId="194BA2EE" w14:textId="77777777" w:rsidR="004B5C2C" w:rsidRDefault="00000000">
            <w:pPr>
              <w:jc w:val="center"/>
              <w:rPr>
                <w:color w:val="000000"/>
                <w:sz w:val="21"/>
                <w:szCs w:val="21"/>
              </w:rPr>
            </w:pPr>
            <w:r>
              <w:rPr>
                <w:color w:val="000000"/>
                <w:sz w:val="21"/>
                <w:szCs w:val="21"/>
              </w:rPr>
              <w:t>0.055</w:t>
            </w:r>
          </w:p>
        </w:tc>
      </w:tr>
      <w:tr w:rsidR="004B5C2C" w14:paraId="6788A45E"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3D4A244E" w14:textId="77777777" w:rsidR="004B5C2C" w:rsidRDefault="00000000">
            <w:pPr>
              <w:rPr>
                <w:color w:val="000000"/>
                <w:sz w:val="21"/>
                <w:szCs w:val="21"/>
              </w:rPr>
            </w:pPr>
            <w:r>
              <w:rPr>
                <w:color w:val="000000"/>
                <w:sz w:val="21"/>
                <w:szCs w:val="21"/>
              </w:rPr>
              <w:t>Vegetables (roots &amp; stem)</w:t>
            </w:r>
          </w:p>
        </w:tc>
        <w:tc>
          <w:tcPr>
            <w:tcW w:w="1300" w:type="dxa"/>
            <w:tcBorders>
              <w:top w:val="nil"/>
              <w:left w:val="nil"/>
              <w:bottom w:val="single" w:sz="4" w:space="0" w:color="000000"/>
              <w:right w:val="single" w:sz="4" w:space="0" w:color="000000"/>
            </w:tcBorders>
            <w:shd w:val="clear" w:color="auto" w:fill="auto"/>
            <w:vAlign w:val="bottom"/>
          </w:tcPr>
          <w:p w14:paraId="605F95A2" w14:textId="77777777" w:rsidR="004B5C2C" w:rsidRDefault="00000000">
            <w:pPr>
              <w:jc w:val="center"/>
              <w:rPr>
                <w:color w:val="000000"/>
                <w:sz w:val="21"/>
                <w:szCs w:val="21"/>
              </w:rPr>
            </w:pPr>
            <w:r>
              <w:rPr>
                <w:color w:val="000000"/>
                <w:sz w:val="21"/>
                <w:szCs w:val="21"/>
              </w:rPr>
              <w:t>0.0749</w:t>
            </w:r>
          </w:p>
        </w:tc>
        <w:tc>
          <w:tcPr>
            <w:tcW w:w="1300" w:type="dxa"/>
            <w:tcBorders>
              <w:top w:val="nil"/>
              <w:left w:val="nil"/>
              <w:bottom w:val="single" w:sz="4" w:space="0" w:color="000000"/>
              <w:right w:val="single" w:sz="4" w:space="0" w:color="000000"/>
            </w:tcBorders>
            <w:shd w:val="clear" w:color="auto" w:fill="auto"/>
            <w:vAlign w:val="bottom"/>
          </w:tcPr>
          <w:p w14:paraId="4DFC44C3" w14:textId="77777777" w:rsidR="004B5C2C" w:rsidRDefault="00000000">
            <w:pPr>
              <w:jc w:val="center"/>
              <w:rPr>
                <w:color w:val="000000"/>
                <w:sz w:val="21"/>
                <w:szCs w:val="21"/>
              </w:rPr>
            </w:pPr>
            <w:r>
              <w:rPr>
                <w:color w:val="000000"/>
                <w:sz w:val="21"/>
                <w:szCs w:val="21"/>
              </w:rPr>
              <w:t>0.09</w:t>
            </w:r>
          </w:p>
        </w:tc>
        <w:tc>
          <w:tcPr>
            <w:tcW w:w="1841" w:type="dxa"/>
            <w:tcBorders>
              <w:top w:val="nil"/>
              <w:left w:val="nil"/>
              <w:bottom w:val="single" w:sz="4" w:space="0" w:color="000000"/>
              <w:right w:val="single" w:sz="4" w:space="0" w:color="000000"/>
            </w:tcBorders>
            <w:shd w:val="clear" w:color="auto" w:fill="auto"/>
            <w:vAlign w:val="bottom"/>
          </w:tcPr>
          <w:p w14:paraId="61E6CFAB" w14:textId="77777777" w:rsidR="004B5C2C" w:rsidRDefault="00000000">
            <w:pPr>
              <w:jc w:val="center"/>
              <w:rPr>
                <w:color w:val="000000"/>
                <w:sz w:val="21"/>
                <w:szCs w:val="21"/>
              </w:rPr>
            </w:pPr>
            <w:r>
              <w:rPr>
                <w:color w:val="000000"/>
                <w:sz w:val="21"/>
                <w:szCs w:val="21"/>
              </w:rPr>
              <w:t>[-0.103, 0.252]</w:t>
            </w:r>
          </w:p>
        </w:tc>
        <w:tc>
          <w:tcPr>
            <w:tcW w:w="992" w:type="dxa"/>
            <w:tcBorders>
              <w:top w:val="nil"/>
              <w:left w:val="nil"/>
              <w:bottom w:val="single" w:sz="4" w:space="0" w:color="000000"/>
              <w:right w:val="single" w:sz="4" w:space="0" w:color="000000"/>
            </w:tcBorders>
            <w:shd w:val="clear" w:color="auto" w:fill="auto"/>
            <w:vAlign w:val="bottom"/>
          </w:tcPr>
          <w:p w14:paraId="6EB9C35C" w14:textId="77777777" w:rsidR="004B5C2C" w:rsidRDefault="00000000">
            <w:pPr>
              <w:jc w:val="center"/>
              <w:rPr>
                <w:color w:val="000000"/>
                <w:sz w:val="21"/>
                <w:szCs w:val="21"/>
              </w:rPr>
            </w:pPr>
            <w:r>
              <w:rPr>
                <w:color w:val="000000"/>
                <w:sz w:val="21"/>
                <w:szCs w:val="21"/>
              </w:rPr>
              <w:t>0.406</w:t>
            </w:r>
          </w:p>
        </w:tc>
      </w:tr>
      <w:tr w:rsidR="004B5C2C" w14:paraId="6496347D"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0016A569" w14:textId="77777777" w:rsidR="004B5C2C" w:rsidRDefault="00000000">
            <w:pPr>
              <w:rPr>
                <w:color w:val="000000"/>
                <w:sz w:val="21"/>
                <w:szCs w:val="21"/>
              </w:rPr>
            </w:pPr>
            <w:r>
              <w:rPr>
                <w:color w:val="000000"/>
                <w:sz w:val="21"/>
                <w:szCs w:val="21"/>
              </w:rPr>
              <w:t>Whole grain</w:t>
            </w:r>
          </w:p>
        </w:tc>
        <w:tc>
          <w:tcPr>
            <w:tcW w:w="1300" w:type="dxa"/>
            <w:tcBorders>
              <w:top w:val="nil"/>
              <w:left w:val="nil"/>
              <w:bottom w:val="single" w:sz="4" w:space="0" w:color="000000"/>
              <w:right w:val="single" w:sz="4" w:space="0" w:color="000000"/>
            </w:tcBorders>
            <w:shd w:val="clear" w:color="auto" w:fill="auto"/>
            <w:vAlign w:val="bottom"/>
          </w:tcPr>
          <w:p w14:paraId="7FD458E6" w14:textId="77777777" w:rsidR="004B5C2C" w:rsidRDefault="00000000">
            <w:pPr>
              <w:jc w:val="center"/>
              <w:rPr>
                <w:color w:val="000000"/>
                <w:sz w:val="21"/>
                <w:szCs w:val="21"/>
              </w:rPr>
            </w:pPr>
            <w:r>
              <w:rPr>
                <w:color w:val="000000"/>
                <w:sz w:val="21"/>
                <w:szCs w:val="21"/>
              </w:rPr>
              <w:t>-0.0661</w:t>
            </w:r>
          </w:p>
        </w:tc>
        <w:tc>
          <w:tcPr>
            <w:tcW w:w="1300" w:type="dxa"/>
            <w:tcBorders>
              <w:top w:val="nil"/>
              <w:left w:val="nil"/>
              <w:bottom w:val="single" w:sz="4" w:space="0" w:color="000000"/>
              <w:right w:val="single" w:sz="4" w:space="0" w:color="000000"/>
            </w:tcBorders>
            <w:shd w:val="clear" w:color="auto" w:fill="auto"/>
            <w:vAlign w:val="bottom"/>
          </w:tcPr>
          <w:p w14:paraId="106372C2" w14:textId="77777777" w:rsidR="004B5C2C" w:rsidRDefault="00000000">
            <w:pPr>
              <w:jc w:val="center"/>
              <w:rPr>
                <w:color w:val="000000"/>
                <w:sz w:val="21"/>
                <w:szCs w:val="21"/>
              </w:rPr>
            </w:pPr>
            <w:r>
              <w:rPr>
                <w:color w:val="000000"/>
                <w:sz w:val="21"/>
                <w:szCs w:val="21"/>
              </w:rPr>
              <w:t>0.075</w:t>
            </w:r>
          </w:p>
        </w:tc>
        <w:tc>
          <w:tcPr>
            <w:tcW w:w="1841" w:type="dxa"/>
            <w:tcBorders>
              <w:top w:val="nil"/>
              <w:left w:val="nil"/>
              <w:bottom w:val="single" w:sz="4" w:space="0" w:color="000000"/>
              <w:right w:val="single" w:sz="4" w:space="0" w:color="000000"/>
            </w:tcBorders>
            <w:shd w:val="clear" w:color="auto" w:fill="auto"/>
            <w:vAlign w:val="bottom"/>
          </w:tcPr>
          <w:p w14:paraId="52363FB0" w14:textId="77777777" w:rsidR="004B5C2C" w:rsidRDefault="00000000">
            <w:pPr>
              <w:jc w:val="center"/>
              <w:rPr>
                <w:color w:val="000000"/>
                <w:sz w:val="21"/>
                <w:szCs w:val="21"/>
              </w:rPr>
            </w:pPr>
            <w:r>
              <w:rPr>
                <w:color w:val="000000"/>
                <w:sz w:val="21"/>
                <w:szCs w:val="21"/>
              </w:rPr>
              <w:t>[-0.214, 0.082]</w:t>
            </w:r>
          </w:p>
        </w:tc>
        <w:tc>
          <w:tcPr>
            <w:tcW w:w="992" w:type="dxa"/>
            <w:tcBorders>
              <w:top w:val="nil"/>
              <w:left w:val="nil"/>
              <w:bottom w:val="single" w:sz="4" w:space="0" w:color="000000"/>
              <w:right w:val="single" w:sz="4" w:space="0" w:color="000000"/>
            </w:tcBorders>
            <w:shd w:val="clear" w:color="auto" w:fill="auto"/>
            <w:vAlign w:val="bottom"/>
          </w:tcPr>
          <w:p w14:paraId="06361A28" w14:textId="77777777" w:rsidR="004B5C2C" w:rsidRDefault="00000000">
            <w:pPr>
              <w:jc w:val="center"/>
              <w:rPr>
                <w:color w:val="000000"/>
                <w:sz w:val="21"/>
                <w:szCs w:val="21"/>
              </w:rPr>
            </w:pPr>
            <w:r>
              <w:rPr>
                <w:color w:val="000000"/>
                <w:sz w:val="21"/>
                <w:szCs w:val="21"/>
              </w:rPr>
              <w:t>0.38</w:t>
            </w:r>
          </w:p>
        </w:tc>
      </w:tr>
      <w:tr w:rsidR="004B5C2C" w14:paraId="11E99EA1"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716895F2" w14:textId="77777777" w:rsidR="004B5C2C" w:rsidRDefault="00000000">
            <w:pPr>
              <w:rPr>
                <w:color w:val="000000"/>
                <w:sz w:val="21"/>
                <w:szCs w:val="21"/>
              </w:rPr>
            </w:pPr>
            <w:r>
              <w:rPr>
                <w:color w:val="000000"/>
                <w:sz w:val="21"/>
                <w:szCs w:val="21"/>
              </w:rPr>
              <w:t>Refined grain</w:t>
            </w:r>
          </w:p>
        </w:tc>
        <w:tc>
          <w:tcPr>
            <w:tcW w:w="1300" w:type="dxa"/>
            <w:tcBorders>
              <w:top w:val="nil"/>
              <w:left w:val="nil"/>
              <w:bottom w:val="single" w:sz="4" w:space="0" w:color="000000"/>
              <w:right w:val="single" w:sz="4" w:space="0" w:color="000000"/>
            </w:tcBorders>
            <w:shd w:val="clear" w:color="auto" w:fill="auto"/>
            <w:vAlign w:val="bottom"/>
          </w:tcPr>
          <w:p w14:paraId="544D4C64" w14:textId="77777777" w:rsidR="004B5C2C" w:rsidRDefault="00000000">
            <w:pPr>
              <w:jc w:val="center"/>
              <w:rPr>
                <w:color w:val="000000"/>
                <w:sz w:val="21"/>
                <w:szCs w:val="21"/>
              </w:rPr>
            </w:pPr>
            <w:r>
              <w:rPr>
                <w:color w:val="000000"/>
                <w:sz w:val="21"/>
                <w:szCs w:val="21"/>
              </w:rPr>
              <w:t>-0.1097</w:t>
            </w:r>
          </w:p>
        </w:tc>
        <w:tc>
          <w:tcPr>
            <w:tcW w:w="1300" w:type="dxa"/>
            <w:tcBorders>
              <w:top w:val="nil"/>
              <w:left w:val="nil"/>
              <w:bottom w:val="single" w:sz="4" w:space="0" w:color="000000"/>
              <w:right w:val="single" w:sz="4" w:space="0" w:color="000000"/>
            </w:tcBorders>
            <w:shd w:val="clear" w:color="auto" w:fill="auto"/>
            <w:vAlign w:val="bottom"/>
          </w:tcPr>
          <w:p w14:paraId="34786C53" w14:textId="77777777" w:rsidR="004B5C2C" w:rsidRDefault="00000000">
            <w:pPr>
              <w:jc w:val="center"/>
              <w:rPr>
                <w:color w:val="000000"/>
                <w:sz w:val="21"/>
                <w:szCs w:val="21"/>
              </w:rPr>
            </w:pPr>
            <w:r>
              <w:rPr>
                <w:color w:val="000000"/>
                <w:sz w:val="21"/>
                <w:szCs w:val="21"/>
              </w:rPr>
              <w:t>0.084</w:t>
            </w:r>
          </w:p>
        </w:tc>
        <w:tc>
          <w:tcPr>
            <w:tcW w:w="1841" w:type="dxa"/>
            <w:tcBorders>
              <w:top w:val="nil"/>
              <w:left w:val="nil"/>
              <w:bottom w:val="single" w:sz="4" w:space="0" w:color="000000"/>
              <w:right w:val="single" w:sz="4" w:space="0" w:color="000000"/>
            </w:tcBorders>
            <w:shd w:val="clear" w:color="auto" w:fill="auto"/>
            <w:vAlign w:val="bottom"/>
          </w:tcPr>
          <w:p w14:paraId="0AE07762" w14:textId="77777777" w:rsidR="004B5C2C" w:rsidRDefault="00000000">
            <w:pPr>
              <w:jc w:val="center"/>
              <w:rPr>
                <w:color w:val="000000"/>
                <w:sz w:val="21"/>
                <w:szCs w:val="21"/>
              </w:rPr>
            </w:pPr>
            <w:r>
              <w:rPr>
                <w:color w:val="000000"/>
                <w:sz w:val="21"/>
                <w:szCs w:val="21"/>
              </w:rPr>
              <w:t>[-0.276, 0.057]</w:t>
            </w:r>
          </w:p>
        </w:tc>
        <w:tc>
          <w:tcPr>
            <w:tcW w:w="992" w:type="dxa"/>
            <w:tcBorders>
              <w:top w:val="nil"/>
              <w:left w:val="nil"/>
              <w:bottom w:val="single" w:sz="4" w:space="0" w:color="000000"/>
              <w:right w:val="single" w:sz="4" w:space="0" w:color="000000"/>
            </w:tcBorders>
            <w:shd w:val="clear" w:color="auto" w:fill="auto"/>
            <w:vAlign w:val="bottom"/>
          </w:tcPr>
          <w:p w14:paraId="6050AC2A" w14:textId="77777777" w:rsidR="004B5C2C" w:rsidRDefault="00000000">
            <w:pPr>
              <w:jc w:val="center"/>
              <w:rPr>
                <w:color w:val="000000"/>
                <w:sz w:val="21"/>
                <w:szCs w:val="21"/>
              </w:rPr>
            </w:pPr>
            <w:r>
              <w:rPr>
                <w:color w:val="000000"/>
                <w:sz w:val="21"/>
                <w:szCs w:val="21"/>
              </w:rPr>
              <w:t>0.196</w:t>
            </w:r>
          </w:p>
        </w:tc>
      </w:tr>
      <w:tr w:rsidR="004B5C2C" w14:paraId="7ED84EA9"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4A773205" w14:textId="77777777" w:rsidR="004B5C2C" w:rsidRDefault="00000000">
            <w:pPr>
              <w:rPr>
                <w:color w:val="000000"/>
                <w:sz w:val="21"/>
                <w:szCs w:val="21"/>
              </w:rPr>
            </w:pPr>
            <w:r>
              <w:rPr>
                <w:color w:val="000000"/>
                <w:sz w:val="21"/>
                <w:szCs w:val="21"/>
              </w:rPr>
              <w:t>Dairy product</w:t>
            </w:r>
          </w:p>
        </w:tc>
        <w:tc>
          <w:tcPr>
            <w:tcW w:w="1300" w:type="dxa"/>
            <w:tcBorders>
              <w:top w:val="nil"/>
              <w:left w:val="nil"/>
              <w:bottom w:val="single" w:sz="4" w:space="0" w:color="000000"/>
              <w:right w:val="single" w:sz="4" w:space="0" w:color="000000"/>
            </w:tcBorders>
            <w:shd w:val="clear" w:color="auto" w:fill="auto"/>
            <w:vAlign w:val="bottom"/>
          </w:tcPr>
          <w:p w14:paraId="59C6D81C" w14:textId="77777777" w:rsidR="004B5C2C" w:rsidRDefault="00000000">
            <w:pPr>
              <w:jc w:val="center"/>
              <w:rPr>
                <w:color w:val="000000"/>
                <w:sz w:val="21"/>
                <w:szCs w:val="21"/>
              </w:rPr>
            </w:pPr>
            <w:r>
              <w:rPr>
                <w:color w:val="000000"/>
                <w:sz w:val="21"/>
                <w:szCs w:val="21"/>
              </w:rPr>
              <w:t>0.0299</w:t>
            </w:r>
          </w:p>
        </w:tc>
        <w:tc>
          <w:tcPr>
            <w:tcW w:w="1300" w:type="dxa"/>
            <w:tcBorders>
              <w:top w:val="nil"/>
              <w:left w:val="nil"/>
              <w:bottom w:val="single" w:sz="4" w:space="0" w:color="000000"/>
              <w:right w:val="single" w:sz="4" w:space="0" w:color="000000"/>
            </w:tcBorders>
            <w:shd w:val="clear" w:color="auto" w:fill="auto"/>
            <w:vAlign w:val="bottom"/>
          </w:tcPr>
          <w:p w14:paraId="3C5D9266" w14:textId="77777777" w:rsidR="004B5C2C" w:rsidRDefault="00000000">
            <w:pPr>
              <w:jc w:val="center"/>
              <w:rPr>
                <w:color w:val="000000"/>
                <w:sz w:val="21"/>
                <w:szCs w:val="21"/>
              </w:rPr>
            </w:pPr>
            <w:r>
              <w:rPr>
                <w:color w:val="000000"/>
                <w:sz w:val="21"/>
                <w:szCs w:val="21"/>
              </w:rPr>
              <w:t>0.079</w:t>
            </w:r>
          </w:p>
        </w:tc>
        <w:tc>
          <w:tcPr>
            <w:tcW w:w="1841" w:type="dxa"/>
            <w:tcBorders>
              <w:top w:val="nil"/>
              <w:left w:val="nil"/>
              <w:bottom w:val="single" w:sz="4" w:space="0" w:color="000000"/>
              <w:right w:val="single" w:sz="4" w:space="0" w:color="000000"/>
            </w:tcBorders>
            <w:shd w:val="clear" w:color="auto" w:fill="auto"/>
            <w:vAlign w:val="bottom"/>
          </w:tcPr>
          <w:p w14:paraId="6CC61FEE" w14:textId="77777777" w:rsidR="004B5C2C" w:rsidRDefault="00000000">
            <w:pPr>
              <w:jc w:val="center"/>
              <w:rPr>
                <w:color w:val="000000"/>
                <w:sz w:val="21"/>
                <w:szCs w:val="21"/>
              </w:rPr>
            </w:pPr>
            <w:r>
              <w:rPr>
                <w:color w:val="000000"/>
                <w:sz w:val="21"/>
                <w:szCs w:val="21"/>
              </w:rPr>
              <w:t>[-0.127, 0.187]</w:t>
            </w:r>
          </w:p>
        </w:tc>
        <w:tc>
          <w:tcPr>
            <w:tcW w:w="992" w:type="dxa"/>
            <w:tcBorders>
              <w:top w:val="nil"/>
              <w:left w:val="nil"/>
              <w:bottom w:val="single" w:sz="4" w:space="0" w:color="000000"/>
              <w:right w:val="single" w:sz="4" w:space="0" w:color="000000"/>
            </w:tcBorders>
            <w:shd w:val="clear" w:color="auto" w:fill="auto"/>
            <w:vAlign w:val="bottom"/>
          </w:tcPr>
          <w:p w14:paraId="07C3D53E" w14:textId="77777777" w:rsidR="004B5C2C" w:rsidRDefault="00000000">
            <w:pPr>
              <w:jc w:val="center"/>
              <w:rPr>
                <w:color w:val="000000"/>
                <w:sz w:val="21"/>
                <w:szCs w:val="21"/>
              </w:rPr>
            </w:pPr>
            <w:r>
              <w:rPr>
                <w:color w:val="000000"/>
                <w:sz w:val="21"/>
                <w:szCs w:val="21"/>
              </w:rPr>
              <w:t>0.707</w:t>
            </w:r>
          </w:p>
        </w:tc>
      </w:tr>
      <w:tr w:rsidR="004B5C2C" w14:paraId="6778AD92"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4B4EB0DD" w14:textId="77777777" w:rsidR="004B5C2C" w:rsidRDefault="00000000">
            <w:pPr>
              <w:rPr>
                <w:color w:val="000000"/>
                <w:sz w:val="21"/>
                <w:szCs w:val="21"/>
              </w:rPr>
            </w:pPr>
            <w:r>
              <w:rPr>
                <w:color w:val="000000"/>
                <w:sz w:val="21"/>
                <w:szCs w:val="21"/>
              </w:rPr>
              <w:t>Animal protein</w:t>
            </w:r>
          </w:p>
        </w:tc>
        <w:tc>
          <w:tcPr>
            <w:tcW w:w="1300" w:type="dxa"/>
            <w:tcBorders>
              <w:top w:val="nil"/>
              <w:left w:val="nil"/>
              <w:bottom w:val="single" w:sz="4" w:space="0" w:color="000000"/>
              <w:right w:val="single" w:sz="4" w:space="0" w:color="000000"/>
            </w:tcBorders>
            <w:shd w:val="clear" w:color="auto" w:fill="auto"/>
            <w:vAlign w:val="bottom"/>
          </w:tcPr>
          <w:p w14:paraId="24E3F7B6" w14:textId="77777777" w:rsidR="004B5C2C" w:rsidRDefault="00000000">
            <w:pPr>
              <w:jc w:val="center"/>
              <w:rPr>
                <w:color w:val="000000"/>
                <w:sz w:val="21"/>
                <w:szCs w:val="21"/>
              </w:rPr>
            </w:pPr>
            <w:r>
              <w:rPr>
                <w:color w:val="000000"/>
                <w:sz w:val="21"/>
                <w:szCs w:val="21"/>
              </w:rPr>
              <w:t>-0.0657</w:t>
            </w:r>
          </w:p>
        </w:tc>
        <w:tc>
          <w:tcPr>
            <w:tcW w:w="1300" w:type="dxa"/>
            <w:tcBorders>
              <w:top w:val="nil"/>
              <w:left w:val="nil"/>
              <w:bottom w:val="single" w:sz="4" w:space="0" w:color="000000"/>
              <w:right w:val="single" w:sz="4" w:space="0" w:color="000000"/>
            </w:tcBorders>
            <w:shd w:val="clear" w:color="auto" w:fill="auto"/>
            <w:vAlign w:val="bottom"/>
          </w:tcPr>
          <w:p w14:paraId="58A2CA65" w14:textId="77777777" w:rsidR="004B5C2C" w:rsidRDefault="00000000">
            <w:pPr>
              <w:jc w:val="center"/>
              <w:rPr>
                <w:color w:val="000000"/>
                <w:sz w:val="21"/>
                <w:szCs w:val="21"/>
              </w:rPr>
            </w:pPr>
            <w:r>
              <w:rPr>
                <w:color w:val="000000"/>
                <w:sz w:val="21"/>
                <w:szCs w:val="21"/>
              </w:rPr>
              <w:t>0.094</w:t>
            </w:r>
          </w:p>
        </w:tc>
        <w:tc>
          <w:tcPr>
            <w:tcW w:w="1841" w:type="dxa"/>
            <w:tcBorders>
              <w:top w:val="nil"/>
              <w:left w:val="nil"/>
              <w:bottom w:val="single" w:sz="4" w:space="0" w:color="000000"/>
              <w:right w:val="single" w:sz="4" w:space="0" w:color="000000"/>
            </w:tcBorders>
            <w:shd w:val="clear" w:color="auto" w:fill="auto"/>
            <w:vAlign w:val="bottom"/>
          </w:tcPr>
          <w:p w14:paraId="783B7741" w14:textId="77777777" w:rsidR="004B5C2C" w:rsidRDefault="00000000">
            <w:pPr>
              <w:jc w:val="center"/>
              <w:rPr>
                <w:color w:val="000000"/>
                <w:sz w:val="21"/>
                <w:szCs w:val="21"/>
              </w:rPr>
            </w:pPr>
            <w:r>
              <w:rPr>
                <w:color w:val="000000"/>
                <w:sz w:val="21"/>
                <w:szCs w:val="21"/>
              </w:rPr>
              <w:t>[-0.251, 0.120]</w:t>
            </w:r>
          </w:p>
        </w:tc>
        <w:tc>
          <w:tcPr>
            <w:tcW w:w="992" w:type="dxa"/>
            <w:tcBorders>
              <w:top w:val="nil"/>
              <w:left w:val="nil"/>
              <w:bottom w:val="single" w:sz="4" w:space="0" w:color="000000"/>
              <w:right w:val="single" w:sz="4" w:space="0" w:color="000000"/>
            </w:tcBorders>
            <w:shd w:val="clear" w:color="auto" w:fill="auto"/>
            <w:vAlign w:val="bottom"/>
          </w:tcPr>
          <w:p w14:paraId="1C5AEE67" w14:textId="77777777" w:rsidR="004B5C2C" w:rsidRDefault="00000000">
            <w:pPr>
              <w:jc w:val="center"/>
              <w:rPr>
                <w:color w:val="000000"/>
                <w:sz w:val="21"/>
                <w:szCs w:val="21"/>
              </w:rPr>
            </w:pPr>
            <w:r>
              <w:rPr>
                <w:color w:val="000000"/>
                <w:sz w:val="21"/>
                <w:szCs w:val="21"/>
              </w:rPr>
              <w:t>0.485</w:t>
            </w:r>
          </w:p>
        </w:tc>
      </w:tr>
      <w:tr w:rsidR="004B5C2C" w14:paraId="602C313D"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1BA7B72C" w14:textId="77777777" w:rsidR="004B5C2C" w:rsidRDefault="00000000">
            <w:pPr>
              <w:rPr>
                <w:color w:val="000000"/>
                <w:sz w:val="21"/>
                <w:szCs w:val="21"/>
              </w:rPr>
            </w:pPr>
            <w:r>
              <w:rPr>
                <w:color w:val="000000"/>
                <w:sz w:val="21"/>
                <w:szCs w:val="21"/>
              </w:rPr>
              <w:t>Plant protein</w:t>
            </w:r>
          </w:p>
        </w:tc>
        <w:tc>
          <w:tcPr>
            <w:tcW w:w="1300" w:type="dxa"/>
            <w:tcBorders>
              <w:top w:val="nil"/>
              <w:left w:val="nil"/>
              <w:bottom w:val="single" w:sz="4" w:space="0" w:color="000000"/>
              <w:right w:val="single" w:sz="4" w:space="0" w:color="000000"/>
            </w:tcBorders>
            <w:shd w:val="clear" w:color="auto" w:fill="auto"/>
            <w:vAlign w:val="bottom"/>
          </w:tcPr>
          <w:p w14:paraId="0C2AD380" w14:textId="77777777" w:rsidR="004B5C2C" w:rsidRDefault="00000000">
            <w:pPr>
              <w:jc w:val="center"/>
              <w:rPr>
                <w:color w:val="000000"/>
                <w:sz w:val="21"/>
                <w:szCs w:val="21"/>
              </w:rPr>
            </w:pPr>
            <w:r>
              <w:rPr>
                <w:color w:val="000000"/>
                <w:sz w:val="21"/>
                <w:szCs w:val="21"/>
              </w:rPr>
              <w:t>-0.027</w:t>
            </w:r>
          </w:p>
        </w:tc>
        <w:tc>
          <w:tcPr>
            <w:tcW w:w="1300" w:type="dxa"/>
            <w:tcBorders>
              <w:top w:val="nil"/>
              <w:left w:val="nil"/>
              <w:bottom w:val="single" w:sz="4" w:space="0" w:color="000000"/>
              <w:right w:val="single" w:sz="4" w:space="0" w:color="000000"/>
            </w:tcBorders>
            <w:shd w:val="clear" w:color="auto" w:fill="auto"/>
            <w:vAlign w:val="bottom"/>
          </w:tcPr>
          <w:p w14:paraId="62009809" w14:textId="77777777" w:rsidR="004B5C2C" w:rsidRDefault="00000000">
            <w:pPr>
              <w:jc w:val="center"/>
              <w:rPr>
                <w:color w:val="000000"/>
                <w:sz w:val="21"/>
                <w:szCs w:val="21"/>
              </w:rPr>
            </w:pPr>
            <w:r>
              <w:rPr>
                <w:color w:val="000000"/>
                <w:sz w:val="21"/>
                <w:szCs w:val="21"/>
              </w:rPr>
              <w:t>0.081</w:t>
            </w:r>
          </w:p>
        </w:tc>
        <w:tc>
          <w:tcPr>
            <w:tcW w:w="1841" w:type="dxa"/>
            <w:tcBorders>
              <w:top w:val="nil"/>
              <w:left w:val="nil"/>
              <w:bottom w:val="single" w:sz="4" w:space="0" w:color="000000"/>
              <w:right w:val="single" w:sz="4" w:space="0" w:color="000000"/>
            </w:tcBorders>
            <w:shd w:val="clear" w:color="auto" w:fill="auto"/>
            <w:vAlign w:val="bottom"/>
          </w:tcPr>
          <w:p w14:paraId="4BD5767F" w14:textId="77777777" w:rsidR="004B5C2C" w:rsidRDefault="00000000">
            <w:pPr>
              <w:jc w:val="center"/>
              <w:rPr>
                <w:color w:val="000000"/>
                <w:sz w:val="21"/>
                <w:szCs w:val="21"/>
              </w:rPr>
            </w:pPr>
            <w:r>
              <w:rPr>
                <w:color w:val="000000"/>
                <w:sz w:val="21"/>
                <w:szCs w:val="21"/>
              </w:rPr>
              <w:t>[-0.187, 0.133]</w:t>
            </w:r>
          </w:p>
        </w:tc>
        <w:tc>
          <w:tcPr>
            <w:tcW w:w="992" w:type="dxa"/>
            <w:tcBorders>
              <w:top w:val="nil"/>
              <w:left w:val="nil"/>
              <w:bottom w:val="single" w:sz="4" w:space="0" w:color="000000"/>
              <w:right w:val="single" w:sz="4" w:space="0" w:color="000000"/>
            </w:tcBorders>
            <w:shd w:val="clear" w:color="auto" w:fill="auto"/>
            <w:vAlign w:val="bottom"/>
          </w:tcPr>
          <w:p w14:paraId="572FCF2F" w14:textId="77777777" w:rsidR="004B5C2C" w:rsidRDefault="00000000">
            <w:pPr>
              <w:jc w:val="center"/>
              <w:rPr>
                <w:color w:val="000000"/>
                <w:sz w:val="21"/>
                <w:szCs w:val="21"/>
              </w:rPr>
            </w:pPr>
            <w:r>
              <w:rPr>
                <w:color w:val="000000"/>
                <w:sz w:val="21"/>
                <w:szCs w:val="21"/>
              </w:rPr>
              <w:t>0.74</w:t>
            </w:r>
          </w:p>
        </w:tc>
      </w:tr>
      <w:tr w:rsidR="004B5C2C" w14:paraId="4987324E"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1A69D1F8" w14:textId="77777777" w:rsidR="004B5C2C" w:rsidRDefault="00000000">
            <w:pPr>
              <w:rPr>
                <w:color w:val="000000"/>
                <w:sz w:val="21"/>
                <w:szCs w:val="21"/>
              </w:rPr>
            </w:pPr>
            <w:r>
              <w:rPr>
                <w:color w:val="000000"/>
                <w:sz w:val="21"/>
                <w:szCs w:val="21"/>
              </w:rPr>
              <w:t>Staple foods</w:t>
            </w:r>
          </w:p>
        </w:tc>
        <w:tc>
          <w:tcPr>
            <w:tcW w:w="1300" w:type="dxa"/>
            <w:tcBorders>
              <w:top w:val="nil"/>
              <w:left w:val="nil"/>
              <w:bottom w:val="single" w:sz="4" w:space="0" w:color="000000"/>
              <w:right w:val="single" w:sz="4" w:space="0" w:color="000000"/>
            </w:tcBorders>
            <w:shd w:val="clear" w:color="auto" w:fill="auto"/>
            <w:vAlign w:val="bottom"/>
          </w:tcPr>
          <w:p w14:paraId="68A8E4A4" w14:textId="77777777" w:rsidR="004B5C2C" w:rsidRDefault="00000000">
            <w:pPr>
              <w:jc w:val="center"/>
              <w:rPr>
                <w:color w:val="000000"/>
                <w:sz w:val="21"/>
                <w:szCs w:val="21"/>
              </w:rPr>
            </w:pPr>
            <w:r>
              <w:rPr>
                <w:color w:val="000000"/>
                <w:sz w:val="21"/>
                <w:szCs w:val="21"/>
              </w:rPr>
              <w:t>0.0461</w:t>
            </w:r>
          </w:p>
        </w:tc>
        <w:tc>
          <w:tcPr>
            <w:tcW w:w="1300" w:type="dxa"/>
            <w:tcBorders>
              <w:top w:val="nil"/>
              <w:left w:val="nil"/>
              <w:bottom w:val="single" w:sz="4" w:space="0" w:color="000000"/>
              <w:right w:val="single" w:sz="4" w:space="0" w:color="000000"/>
            </w:tcBorders>
            <w:shd w:val="clear" w:color="auto" w:fill="auto"/>
            <w:vAlign w:val="bottom"/>
          </w:tcPr>
          <w:p w14:paraId="325867B5" w14:textId="77777777" w:rsidR="004B5C2C" w:rsidRDefault="00000000">
            <w:pPr>
              <w:jc w:val="center"/>
              <w:rPr>
                <w:color w:val="000000"/>
                <w:sz w:val="21"/>
                <w:szCs w:val="21"/>
              </w:rPr>
            </w:pPr>
            <w:r>
              <w:rPr>
                <w:color w:val="000000"/>
                <w:sz w:val="21"/>
                <w:szCs w:val="21"/>
              </w:rPr>
              <w:t>0.064</w:t>
            </w:r>
          </w:p>
        </w:tc>
        <w:tc>
          <w:tcPr>
            <w:tcW w:w="1841" w:type="dxa"/>
            <w:tcBorders>
              <w:top w:val="nil"/>
              <w:left w:val="nil"/>
              <w:bottom w:val="single" w:sz="4" w:space="0" w:color="000000"/>
              <w:right w:val="single" w:sz="4" w:space="0" w:color="000000"/>
            </w:tcBorders>
            <w:shd w:val="clear" w:color="auto" w:fill="auto"/>
            <w:vAlign w:val="bottom"/>
          </w:tcPr>
          <w:p w14:paraId="048F5576" w14:textId="77777777" w:rsidR="004B5C2C" w:rsidRDefault="00000000">
            <w:pPr>
              <w:jc w:val="center"/>
              <w:rPr>
                <w:color w:val="000000"/>
                <w:sz w:val="21"/>
                <w:szCs w:val="21"/>
              </w:rPr>
            </w:pPr>
            <w:r>
              <w:rPr>
                <w:color w:val="000000"/>
                <w:sz w:val="21"/>
                <w:szCs w:val="21"/>
              </w:rPr>
              <w:t>[-0.081, 0.173]</w:t>
            </w:r>
          </w:p>
        </w:tc>
        <w:tc>
          <w:tcPr>
            <w:tcW w:w="992" w:type="dxa"/>
            <w:tcBorders>
              <w:top w:val="nil"/>
              <w:left w:val="nil"/>
              <w:bottom w:val="single" w:sz="4" w:space="0" w:color="000000"/>
              <w:right w:val="single" w:sz="4" w:space="0" w:color="000000"/>
            </w:tcBorders>
            <w:shd w:val="clear" w:color="auto" w:fill="auto"/>
            <w:vAlign w:val="bottom"/>
          </w:tcPr>
          <w:p w14:paraId="09CE4705" w14:textId="77777777" w:rsidR="004B5C2C" w:rsidRDefault="00000000">
            <w:pPr>
              <w:jc w:val="center"/>
              <w:rPr>
                <w:color w:val="000000"/>
                <w:sz w:val="21"/>
                <w:szCs w:val="21"/>
              </w:rPr>
            </w:pPr>
            <w:r>
              <w:rPr>
                <w:color w:val="000000"/>
                <w:sz w:val="21"/>
                <w:szCs w:val="21"/>
              </w:rPr>
              <w:t>0.476</w:t>
            </w:r>
          </w:p>
        </w:tc>
      </w:tr>
      <w:tr w:rsidR="004B5C2C" w14:paraId="70A3F4DB"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62A1A99C" w14:textId="77777777" w:rsidR="004B5C2C" w:rsidRDefault="00000000">
            <w:pPr>
              <w:rPr>
                <w:color w:val="000000"/>
                <w:sz w:val="21"/>
                <w:szCs w:val="21"/>
              </w:rPr>
            </w:pPr>
            <w:r>
              <w:rPr>
                <w:color w:val="000000"/>
                <w:sz w:val="21"/>
                <w:szCs w:val="21"/>
              </w:rPr>
              <w:t>Fast foods</w:t>
            </w:r>
          </w:p>
        </w:tc>
        <w:tc>
          <w:tcPr>
            <w:tcW w:w="1300" w:type="dxa"/>
            <w:tcBorders>
              <w:top w:val="nil"/>
              <w:left w:val="nil"/>
              <w:bottom w:val="single" w:sz="4" w:space="0" w:color="000000"/>
              <w:right w:val="single" w:sz="4" w:space="0" w:color="000000"/>
            </w:tcBorders>
            <w:shd w:val="clear" w:color="auto" w:fill="auto"/>
            <w:vAlign w:val="bottom"/>
          </w:tcPr>
          <w:p w14:paraId="6EF4A640" w14:textId="77777777" w:rsidR="004B5C2C" w:rsidRDefault="00000000">
            <w:pPr>
              <w:jc w:val="center"/>
              <w:rPr>
                <w:color w:val="000000"/>
                <w:sz w:val="21"/>
                <w:szCs w:val="21"/>
              </w:rPr>
            </w:pPr>
            <w:r>
              <w:rPr>
                <w:color w:val="000000"/>
                <w:sz w:val="21"/>
                <w:szCs w:val="21"/>
              </w:rPr>
              <w:t>-0.1096</w:t>
            </w:r>
          </w:p>
        </w:tc>
        <w:tc>
          <w:tcPr>
            <w:tcW w:w="1300" w:type="dxa"/>
            <w:tcBorders>
              <w:top w:val="nil"/>
              <w:left w:val="nil"/>
              <w:bottom w:val="single" w:sz="4" w:space="0" w:color="000000"/>
              <w:right w:val="single" w:sz="4" w:space="0" w:color="000000"/>
            </w:tcBorders>
            <w:shd w:val="clear" w:color="auto" w:fill="auto"/>
            <w:vAlign w:val="bottom"/>
          </w:tcPr>
          <w:p w14:paraId="3A9AEA9F" w14:textId="77777777" w:rsidR="004B5C2C" w:rsidRDefault="00000000">
            <w:pPr>
              <w:jc w:val="center"/>
              <w:rPr>
                <w:color w:val="000000"/>
                <w:sz w:val="21"/>
                <w:szCs w:val="21"/>
              </w:rPr>
            </w:pPr>
            <w:r>
              <w:rPr>
                <w:color w:val="000000"/>
                <w:sz w:val="21"/>
                <w:szCs w:val="21"/>
              </w:rPr>
              <w:t>0.071</w:t>
            </w:r>
          </w:p>
        </w:tc>
        <w:tc>
          <w:tcPr>
            <w:tcW w:w="1841" w:type="dxa"/>
            <w:tcBorders>
              <w:top w:val="nil"/>
              <w:left w:val="nil"/>
              <w:bottom w:val="single" w:sz="4" w:space="0" w:color="000000"/>
              <w:right w:val="single" w:sz="4" w:space="0" w:color="000000"/>
            </w:tcBorders>
            <w:shd w:val="clear" w:color="auto" w:fill="auto"/>
            <w:vAlign w:val="bottom"/>
          </w:tcPr>
          <w:p w14:paraId="6427BBE3" w14:textId="77777777" w:rsidR="004B5C2C" w:rsidRDefault="00000000">
            <w:pPr>
              <w:jc w:val="center"/>
              <w:rPr>
                <w:color w:val="000000"/>
                <w:sz w:val="21"/>
                <w:szCs w:val="21"/>
              </w:rPr>
            </w:pPr>
            <w:r>
              <w:rPr>
                <w:color w:val="000000"/>
                <w:sz w:val="21"/>
                <w:szCs w:val="21"/>
              </w:rPr>
              <w:t>[-0.250, 0.031]</w:t>
            </w:r>
          </w:p>
        </w:tc>
        <w:tc>
          <w:tcPr>
            <w:tcW w:w="992" w:type="dxa"/>
            <w:tcBorders>
              <w:top w:val="nil"/>
              <w:left w:val="nil"/>
              <w:bottom w:val="single" w:sz="4" w:space="0" w:color="000000"/>
              <w:right w:val="single" w:sz="4" w:space="0" w:color="000000"/>
            </w:tcBorders>
            <w:shd w:val="clear" w:color="auto" w:fill="auto"/>
            <w:vAlign w:val="bottom"/>
          </w:tcPr>
          <w:p w14:paraId="635FE368" w14:textId="77777777" w:rsidR="004B5C2C" w:rsidRDefault="00000000">
            <w:pPr>
              <w:jc w:val="center"/>
              <w:rPr>
                <w:color w:val="000000"/>
                <w:sz w:val="21"/>
                <w:szCs w:val="21"/>
              </w:rPr>
            </w:pPr>
            <w:r>
              <w:rPr>
                <w:color w:val="000000"/>
                <w:sz w:val="21"/>
                <w:szCs w:val="21"/>
              </w:rPr>
              <w:t>0.126</w:t>
            </w:r>
          </w:p>
        </w:tc>
      </w:tr>
      <w:tr w:rsidR="004B5C2C" w14:paraId="35375B1F"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CF55ADC" w14:textId="77777777" w:rsidR="004B5C2C" w:rsidRDefault="00000000">
            <w:pPr>
              <w:rPr>
                <w:color w:val="000000"/>
                <w:sz w:val="21"/>
                <w:szCs w:val="21"/>
              </w:rPr>
            </w:pPr>
            <w:r>
              <w:rPr>
                <w:color w:val="000000"/>
                <w:sz w:val="21"/>
                <w:szCs w:val="21"/>
              </w:rPr>
              <w:t>Sweet drinks</w:t>
            </w:r>
          </w:p>
        </w:tc>
        <w:tc>
          <w:tcPr>
            <w:tcW w:w="1300" w:type="dxa"/>
            <w:tcBorders>
              <w:top w:val="nil"/>
              <w:left w:val="nil"/>
              <w:bottom w:val="single" w:sz="4" w:space="0" w:color="000000"/>
              <w:right w:val="single" w:sz="4" w:space="0" w:color="000000"/>
            </w:tcBorders>
            <w:shd w:val="clear" w:color="auto" w:fill="auto"/>
            <w:vAlign w:val="bottom"/>
          </w:tcPr>
          <w:p w14:paraId="4BAB99F0" w14:textId="77777777" w:rsidR="004B5C2C" w:rsidRDefault="00000000">
            <w:pPr>
              <w:jc w:val="center"/>
              <w:rPr>
                <w:color w:val="000000"/>
                <w:sz w:val="21"/>
                <w:szCs w:val="21"/>
              </w:rPr>
            </w:pPr>
            <w:r>
              <w:rPr>
                <w:color w:val="000000"/>
                <w:sz w:val="21"/>
                <w:szCs w:val="21"/>
              </w:rPr>
              <w:t>-0.0222</w:t>
            </w:r>
          </w:p>
        </w:tc>
        <w:tc>
          <w:tcPr>
            <w:tcW w:w="1300" w:type="dxa"/>
            <w:tcBorders>
              <w:top w:val="nil"/>
              <w:left w:val="nil"/>
              <w:bottom w:val="single" w:sz="4" w:space="0" w:color="000000"/>
              <w:right w:val="single" w:sz="4" w:space="0" w:color="000000"/>
            </w:tcBorders>
            <w:shd w:val="clear" w:color="auto" w:fill="auto"/>
            <w:vAlign w:val="bottom"/>
          </w:tcPr>
          <w:p w14:paraId="113D7B3C" w14:textId="77777777" w:rsidR="004B5C2C" w:rsidRDefault="00000000">
            <w:pPr>
              <w:jc w:val="center"/>
              <w:rPr>
                <w:color w:val="000000"/>
                <w:sz w:val="21"/>
                <w:szCs w:val="21"/>
              </w:rPr>
            </w:pPr>
            <w:r>
              <w:rPr>
                <w:color w:val="000000"/>
                <w:sz w:val="21"/>
                <w:szCs w:val="21"/>
              </w:rPr>
              <w:t>0.081</w:t>
            </w:r>
          </w:p>
        </w:tc>
        <w:tc>
          <w:tcPr>
            <w:tcW w:w="1841" w:type="dxa"/>
            <w:tcBorders>
              <w:top w:val="nil"/>
              <w:left w:val="nil"/>
              <w:bottom w:val="single" w:sz="4" w:space="0" w:color="000000"/>
              <w:right w:val="single" w:sz="4" w:space="0" w:color="000000"/>
            </w:tcBorders>
            <w:shd w:val="clear" w:color="auto" w:fill="auto"/>
            <w:vAlign w:val="bottom"/>
          </w:tcPr>
          <w:p w14:paraId="7EAD679D" w14:textId="77777777" w:rsidR="004B5C2C" w:rsidRDefault="00000000">
            <w:pPr>
              <w:jc w:val="center"/>
              <w:rPr>
                <w:color w:val="000000"/>
                <w:sz w:val="21"/>
                <w:szCs w:val="21"/>
              </w:rPr>
            </w:pPr>
            <w:r>
              <w:rPr>
                <w:color w:val="000000"/>
                <w:sz w:val="21"/>
                <w:szCs w:val="21"/>
              </w:rPr>
              <w:t>[-0.182, 0.137]</w:t>
            </w:r>
          </w:p>
        </w:tc>
        <w:tc>
          <w:tcPr>
            <w:tcW w:w="992" w:type="dxa"/>
            <w:tcBorders>
              <w:top w:val="nil"/>
              <w:left w:val="nil"/>
              <w:bottom w:val="single" w:sz="4" w:space="0" w:color="000000"/>
              <w:right w:val="single" w:sz="4" w:space="0" w:color="000000"/>
            </w:tcBorders>
            <w:shd w:val="clear" w:color="auto" w:fill="auto"/>
            <w:vAlign w:val="bottom"/>
          </w:tcPr>
          <w:p w14:paraId="5D6CE26D" w14:textId="77777777" w:rsidR="004B5C2C" w:rsidRDefault="00000000">
            <w:pPr>
              <w:jc w:val="center"/>
              <w:rPr>
                <w:color w:val="000000"/>
                <w:sz w:val="21"/>
                <w:szCs w:val="21"/>
              </w:rPr>
            </w:pPr>
            <w:r>
              <w:rPr>
                <w:color w:val="000000"/>
                <w:sz w:val="21"/>
                <w:szCs w:val="21"/>
              </w:rPr>
              <w:t>0.784</w:t>
            </w:r>
          </w:p>
        </w:tc>
      </w:tr>
      <w:tr w:rsidR="004B5C2C" w14:paraId="283558A3"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27AF80D7" w14:textId="77777777" w:rsidR="004B5C2C" w:rsidRDefault="00000000">
            <w:pPr>
              <w:rPr>
                <w:color w:val="000000"/>
                <w:sz w:val="21"/>
                <w:szCs w:val="21"/>
              </w:rPr>
            </w:pPr>
            <w:proofErr w:type="spellStart"/>
            <w:r>
              <w:rPr>
                <w:color w:val="000000"/>
                <w:sz w:val="21"/>
                <w:szCs w:val="21"/>
              </w:rPr>
              <w:t>Sobolo</w:t>
            </w:r>
            <w:proofErr w:type="spellEnd"/>
          </w:p>
        </w:tc>
        <w:tc>
          <w:tcPr>
            <w:tcW w:w="1300" w:type="dxa"/>
            <w:tcBorders>
              <w:top w:val="nil"/>
              <w:left w:val="nil"/>
              <w:bottom w:val="single" w:sz="4" w:space="0" w:color="000000"/>
              <w:right w:val="single" w:sz="4" w:space="0" w:color="000000"/>
            </w:tcBorders>
            <w:shd w:val="clear" w:color="auto" w:fill="auto"/>
            <w:vAlign w:val="bottom"/>
          </w:tcPr>
          <w:p w14:paraId="12EE8403" w14:textId="77777777" w:rsidR="004B5C2C" w:rsidRDefault="00000000">
            <w:pPr>
              <w:jc w:val="center"/>
              <w:rPr>
                <w:color w:val="000000"/>
                <w:sz w:val="21"/>
                <w:szCs w:val="21"/>
              </w:rPr>
            </w:pPr>
            <w:r>
              <w:rPr>
                <w:color w:val="000000"/>
                <w:sz w:val="21"/>
                <w:szCs w:val="21"/>
              </w:rPr>
              <w:t>-0.024</w:t>
            </w:r>
          </w:p>
        </w:tc>
        <w:tc>
          <w:tcPr>
            <w:tcW w:w="1300" w:type="dxa"/>
            <w:tcBorders>
              <w:top w:val="nil"/>
              <w:left w:val="nil"/>
              <w:bottom w:val="single" w:sz="4" w:space="0" w:color="000000"/>
              <w:right w:val="single" w:sz="4" w:space="0" w:color="000000"/>
            </w:tcBorders>
            <w:shd w:val="clear" w:color="auto" w:fill="auto"/>
            <w:vAlign w:val="bottom"/>
          </w:tcPr>
          <w:p w14:paraId="634B1AA4" w14:textId="77777777" w:rsidR="004B5C2C" w:rsidRDefault="00000000">
            <w:pPr>
              <w:jc w:val="center"/>
              <w:rPr>
                <w:color w:val="000000"/>
                <w:sz w:val="21"/>
                <w:szCs w:val="21"/>
              </w:rPr>
            </w:pPr>
            <w:r>
              <w:rPr>
                <w:color w:val="000000"/>
                <w:sz w:val="21"/>
                <w:szCs w:val="21"/>
              </w:rPr>
              <w:t>0.083</w:t>
            </w:r>
          </w:p>
        </w:tc>
        <w:tc>
          <w:tcPr>
            <w:tcW w:w="1841" w:type="dxa"/>
            <w:tcBorders>
              <w:top w:val="nil"/>
              <w:left w:val="nil"/>
              <w:bottom w:val="single" w:sz="4" w:space="0" w:color="000000"/>
              <w:right w:val="single" w:sz="4" w:space="0" w:color="000000"/>
            </w:tcBorders>
            <w:shd w:val="clear" w:color="auto" w:fill="auto"/>
            <w:vAlign w:val="bottom"/>
          </w:tcPr>
          <w:p w14:paraId="5349DE38" w14:textId="77777777" w:rsidR="004B5C2C" w:rsidRDefault="00000000">
            <w:pPr>
              <w:jc w:val="center"/>
              <w:rPr>
                <w:color w:val="000000"/>
                <w:sz w:val="21"/>
                <w:szCs w:val="21"/>
              </w:rPr>
            </w:pPr>
            <w:r>
              <w:rPr>
                <w:color w:val="000000"/>
                <w:sz w:val="21"/>
                <w:szCs w:val="21"/>
              </w:rPr>
              <w:t>[-0.187, 0.139]</w:t>
            </w:r>
          </w:p>
        </w:tc>
        <w:tc>
          <w:tcPr>
            <w:tcW w:w="992" w:type="dxa"/>
            <w:tcBorders>
              <w:top w:val="nil"/>
              <w:left w:val="nil"/>
              <w:bottom w:val="single" w:sz="4" w:space="0" w:color="000000"/>
              <w:right w:val="single" w:sz="4" w:space="0" w:color="000000"/>
            </w:tcBorders>
            <w:shd w:val="clear" w:color="auto" w:fill="auto"/>
            <w:vAlign w:val="bottom"/>
          </w:tcPr>
          <w:p w14:paraId="53DEDF9C" w14:textId="77777777" w:rsidR="004B5C2C" w:rsidRDefault="00000000">
            <w:pPr>
              <w:jc w:val="center"/>
              <w:rPr>
                <w:color w:val="000000"/>
                <w:sz w:val="21"/>
                <w:szCs w:val="21"/>
              </w:rPr>
            </w:pPr>
            <w:r>
              <w:rPr>
                <w:color w:val="000000"/>
                <w:sz w:val="21"/>
                <w:szCs w:val="21"/>
              </w:rPr>
              <w:t>0.773</w:t>
            </w:r>
          </w:p>
        </w:tc>
      </w:tr>
      <w:tr w:rsidR="004B5C2C" w14:paraId="3F6731F4"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21962D73" w14:textId="77777777" w:rsidR="004B5C2C" w:rsidRDefault="00000000">
            <w:pPr>
              <w:rPr>
                <w:color w:val="000000"/>
                <w:sz w:val="21"/>
                <w:szCs w:val="21"/>
              </w:rPr>
            </w:pPr>
            <w:r>
              <w:rPr>
                <w:color w:val="000000"/>
                <w:sz w:val="21"/>
                <w:szCs w:val="21"/>
              </w:rPr>
              <w:t>Candy</w:t>
            </w:r>
          </w:p>
        </w:tc>
        <w:tc>
          <w:tcPr>
            <w:tcW w:w="1300" w:type="dxa"/>
            <w:tcBorders>
              <w:top w:val="nil"/>
              <w:left w:val="nil"/>
              <w:bottom w:val="single" w:sz="4" w:space="0" w:color="000000"/>
              <w:right w:val="single" w:sz="4" w:space="0" w:color="000000"/>
            </w:tcBorders>
            <w:shd w:val="clear" w:color="auto" w:fill="auto"/>
            <w:vAlign w:val="bottom"/>
          </w:tcPr>
          <w:p w14:paraId="195A4C27" w14:textId="77777777" w:rsidR="004B5C2C" w:rsidRDefault="00000000">
            <w:pPr>
              <w:jc w:val="center"/>
              <w:rPr>
                <w:color w:val="000000"/>
                <w:sz w:val="21"/>
                <w:szCs w:val="21"/>
              </w:rPr>
            </w:pPr>
            <w:r>
              <w:rPr>
                <w:color w:val="000000"/>
                <w:sz w:val="21"/>
                <w:szCs w:val="21"/>
              </w:rPr>
              <w:t>0.0048</w:t>
            </w:r>
          </w:p>
        </w:tc>
        <w:tc>
          <w:tcPr>
            <w:tcW w:w="1300" w:type="dxa"/>
            <w:tcBorders>
              <w:top w:val="nil"/>
              <w:left w:val="nil"/>
              <w:bottom w:val="single" w:sz="4" w:space="0" w:color="000000"/>
              <w:right w:val="single" w:sz="4" w:space="0" w:color="000000"/>
            </w:tcBorders>
            <w:shd w:val="clear" w:color="auto" w:fill="auto"/>
            <w:vAlign w:val="bottom"/>
          </w:tcPr>
          <w:p w14:paraId="38283090" w14:textId="77777777" w:rsidR="004B5C2C" w:rsidRDefault="00000000">
            <w:pPr>
              <w:jc w:val="center"/>
              <w:rPr>
                <w:color w:val="000000"/>
                <w:sz w:val="21"/>
                <w:szCs w:val="21"/>
              </w:rPr>
            </w:pPr>
            <w:r>
              <w:rPr>
                <w:color w:val="000000"/>
                <w:sz w:val="21"/>
                <w:szCs w:val="21"/>
              </w:rPr>
              <w:t>0.077</w:t>
            </w:r>
          </w:p>
        </w:tc>
        <w:tc>
          <w:tcPr>
            <w:tcW w:w="1841" w:type="dxa"/>
            <w:tcBorders>
              <w:top w:val="nil"/>
              <w:left w:val="nil"/>
              <w:bottom w:val="single" w:sz="4" w:space="0" w:color="000000"/>
              <w:right w:val="single" w:sz="4" w:space="0" w:color="000000"/>
            </w:tcBorders>
            <w:shd w:val="clear" w:color="auto" w:fill="auto"/>
            <w:vAlign w:val="bottom"/>
          </w:tcPr>
          <w:p w14:paraId="78DBC738" w14:textId="77777777" w:rsidR="004B5C2C" w:rsidRDefault="00000000">
            <w:pPr>
              <w:jc w:val="center"/>
              <w:rPr>
                <w:color w:val="000000"/>
                <w:sz w:val="21"/>
                <w:szCs w:val="21"/>
              </w:rPr>
            </w:pPr>
            <w:r>
              <w:rPr>
                <w:color w:val="000000"/>
                <w:sz w:val="21"/>
                <w:szCs w:val="21"/>
              </w:rPr>
              <w:t>[-0.147, 0.157]</w:t>
            </w:r>
          </w:p>
        </w:tc>
        <w:tc>
          <w:tcPr>
            <w:tcW w:w="992" w:type="dxa"/>
            <w:tcBorders>
              <w:top w:val="nil"/>
              <w:left w:val="nil"/>
              <w:bottom w:val="single" w:sz="4" w:space="0" w:color="000000"/>
              <w:right w:val="single" w:sz="4" w:space="0" w:color="000000"/>
            </w:tcBorders>
            <w:shd w:val="clear" w:color="auto" w:fill="auto"/>
            <w:vAlign w:val="bottom"/>
          </w:tcPr>
          <w:p w14:paraId="2276B76A" w14:textId="77777777" w:rsidR="004B5C2C" w:rsidRDefault="00000000">
            <w:pPr>
              <w:jc w:val="center"/>
              <w:rPr>
                <w:color w:val="000000"/>
                <w:sz w:val="21"/>
                <w:szCs w:val="21"/>
              </w:rPr>
            </w:pPr>
            <w:r>
              <w:rPr>
                <w:color w:val="000000"/>
                <w:sz w:val="21"/>
                <w:szCs w:val="21"/>
              </w:rPr>
              <w:t>0.951</w:t>
            </w:r>
          </w:p>
        </w:tc>
      </w:tr>
      <w:tr w:rsidR="004B5C2C" w14:paraId="4C930518"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74F42C50" w14:textId="77777777" w:rsidR="004B5C2C" w:rsidRDefault="00000000">
            <w:pPr>
              <w:rPr>
                <w:color w:val="000000"/>
                <w:sz w:val="21"/>
                <w:szCs w:val="21"/>
              </w:rPr>
            </w:pPr>
            <w:r>
              <w:rPr>
                <w:color w:val="000000"/>
                <w:sz w:val="21"/>
                <w:szCs w:val="21"/>
              </w:rPr>
              <w:t>Age in years</w:t>
            </w:r>
          </w:p>
        </w:tc>
        <w:tc>
          <w:tcPr>
            <w:tcW w:w="1300" w:type="dxa"/>
            <w:tcBorders>
              <w:top w:val="nil"/>
              <w:left w:val="nil"/>
              <w:bottom w:val="single" w:sz="4" w:space="0" w:color="000000"/>
              <w:right w:val="single" w:sz="4" w:space="0" w:color="000000"/>
            </w:tcBorders>
            <w:shd w:val="clear" w:color="auto" w:fill="auto"/>
            <w:vAlign w:val="bottom"/>
          </w:tcPr>
          <w:p w14:paraId="5654EEA0" w14:textId="77777777" w:rsidR="004B5C2C" w:rsidRDefault="00000000">
            <w:pPr>
              <w:jc w:val="center"/>
              <w:rPr>
                <w:color w:val="000000"/>
                <w:sz w:val="21"/>
                <w:szCs w:val="21"/>
              </w:rPr>
            </w:pPr>
            <w:r>
              <w:rPr>
                <w:color w:val="000000"/>
                <w:sz w:val="21"/>
                <w:szCs w:val="21"/>
              </w:rPr>
              <w:t>-0.001</w:t>
            </w:r>
          </w:p>
        </w:tc>
        <w:tc>
          <w:tcPr>
            <w:tcW w:w="1300" w:type="dxa"/>
            <w:tcBorders>
              <w:top w:val="nil"/>
              <w:left w:val="nil"/>
              <w:bottom w:val="single" w:sz="4" w:space="0" w:color="000000"/>
              <w:right w:val="single" w:sz="4" w:space="0" w:color="000000"/>
            </w:tcBorders>
            <w:shd w:val="clear" w:color="auto" w:fill="auto"/>
            <w:vAlign w:val="bottom"/>
          </w:tcPr>
          <w:p w14:paraId="135349D1" w14:textId="77777777" w:rsidR="004B5C2C" w:rsidRDefault="00000000">
            <w:pPr>
              <w:jc w:val="center"/>
              <w:rPr>
                <w:color w:val="000000"/>
                <w:sz w:val="21"/>
                <w:szCs w:val="21"/>
              </w:rPr>
            </w:pPr>
            <w:r>
              <w:rPr>
                <w:color w:val="000000"/>
                <w:sz w:val="21"/>
                <w:szCs w:val="21"/>
              </w:rPr>
              <w:t>0.009</w:t>
            </w:r>
          </w:p>
        </w:tc>
        <w:tc>
          <w:tcPr>
            <w:tcW w:w="1841" w:type="dxa"/>
            <w:tcBorders>
              <w:top w:val="nil"/>
              <w:left w:val="nil"/>
              <w:bottom w:val="single" w:sz="4" w:space="0" w:color="000000"/>
              <w:right w:val="single" w:sz="4" w:space="0" w:color="000000"/>
            </w:tcBorders>
            <w:shd w:val="clear" w:color="auto" w:fill="auto"/>
            <w:vAlign w:val="bottom"/>
          </w:tcPr>
          <w:p w14:paraId="7D439AA8" w14:textId="77777777" w:rsidR="004B5C2C" w:rsidRDefault="00000000">
            <w:pPr>
              <w:jc w:val="center"/>
              <w:rPr>
                <w:color w:val="000000"/>
                <w:sz w:val="21"/>
                <w:szCs w:val="21"/>
              </w:rPr>
            </w:pPr>
            <w:r>
              <w:rPr>
                <w:color w:val="000000"/>
                <w:sz w:val="21"/>
                <w:szCs w:val="21"/>
              </w:rPr>
              <w:t>[-0.019, 0.017]</w:t>
            </w:r>
          </w:p>
        </w:tc>
        <w:tc>
          <w:tcPr>
            <w:tcW w:w="992" w:type="dxa"/>
            <w:tcBorders>
              <w:top w:val="nil"/>
              <w:left w:val="nil"/>
              <w:bottom w:val="single" w:sz="4" w:space="0" w:color="000000"/>
              <w:right w:val="single" w:sz="4" w:space="0" w:color="000000"/>
            </w:tcBorders>
            <w:shd w:val="clear" w:color="auto" w:fill="auto"/>
            <w:vAlign w:val="bottom"/>
          </w:tcPr>
          <w:p w14:paraId="25912707" w14:textId="77777777" w:rsidR="004B5C2C" w:rsidRDefault="00000000">
            <w:pPr>
              <w:jc w:val="center"/>
              <w:rPr>
                <w:color w:val="000000"/>
                <w:sz w:val="21"/>
                <w:szCs w:val="21"/>
              </w:rPr>
            </w:pPr>
            <w:r>
              <w:rPr>
                <w:color w:val="000000"/>
                <w:sz w:val="21"/>
                <w:szCs w:val="21"/>
              </w:rPr>
              <w:t>0.914</w:t>
            </w:r>
          </w:p>
        </w:tc>
      </w:tr>
      <w:tr w:rsidR="004B5C2C" w14:paraId="6AEE417C"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3F37437C" w14:textId="77777777" w:rsidR="004B5C2C" w:rsidRDefault="00000000">
            <w:pPr>
              <w:rPr>
                <w:color w:val="000000"/>
                <w:sz w:val="21"/>
                <w:szCs w:val="21"/>
              </w:rPr>
            </w:pPr>
            <w:r>
              <w:rPr>
                <w:color w:val="000000"/>
                <w:sz w:val="21"/>
                <w:szCs w:val="21"/>
              </w:rPr>
              <w:t>Pre-pregnancy Weight (kg)</w:t>
            </w:r>
          </w:p>
        </w:tc>
        <w:tc>
          <w:tcPr>
            <w:tcW w:w="1300" w:type="dxa"/>
            <w:tcBorders>
              <w:top w:val="nil"/>
              <w:left w:val="nil"/>
              <w:bottom w:val="single" w:sz="4" w:space="0" w:color="000000"/>
              <w:right w:val="single" w:sz="4" w:space="0" w:color="000000"/>
            </w:tcBorders>
            <w:shd w:val="clear" w:color="auto" w:fill="auto"/>
            <w:vAlign w:val="bottom"/>
          </w:tcPr>
          <w:p w14:paraId="4624B6C0" w14:textId="77777777" w:rsidR="004B5C2C" w:rsidRDefault="00000000">
            <w:pPr>
              <w:jc w:val="center"/>
              <w:rPr>
                <w:color w:val="000000"/>
                <w:sz w:val="21"/>
                <w:szCs w:val="21"/>
              </w:rPr>
            </w:pPr>
            <w:r>
              <w:rPr>
                <w:color w:val="000000"/>
                <w:sz w:val="21"/>
                <w:szCs w:val="21"/>
              </w:rPr>
              <w:t>-0.0135</w:t>
            </w:r>
          </w:p>
        </w:tc>
        <w:tc>
          <w:tcPr>
            <w:tcW w:w="1300" w:type="dxa"/>
            <w:tcBorders>
              <w:top w:val="nil"/>
              <w:left w:val="nil"/>
              <w:bottom w:val="single" w:sz="4" w:space="0" w:color="000000"/>
              <w:right w:val="single" w:sz="4" w:space="0" w:color="000000"/>
            </w:tcBorders>
            <w:shd w:val="clear" w:color="auto" w:fill="auto"/>
            <w:vAlign w:val="bottom"/>
          </w:tcPr>
          <w:p w14:paraId="0983C144" w14:textId="77777777" w:rsidR="004B5C2C" w:rsidRDefault="00000000">
            <w:pPr>
              <w:jc w:val="center"/>
              <w:rPr>
                <w:color w:val="000000"/>
                <w:sz w:val="21"/>
                <w:szCs w:val="21"/>
              </w:rPr>
            </w:pPr>
            <w:r>
              <w:rPr>
                <w:color w:val="000000"/>
                <w:sz w:val="21"/>
                <w:szCs w:val="21"/>
              </w:rPr>
              <w:t>0.006</w:t>
            </w:r>
          </w:p>
        </w:tc>
        <w:tc>
          <w:tcPr>
            <w:tcW w:w="1841" w:type="dxa"/>
            <w:tcBorders>
              <w:top w:val="nil"/>
              <w:left w:val="nil"/>
              <w:bottom w:val="single" w:sz="4" w:space="0" w:color="000000"/>
              <w:right w:val="single" w:sz="4" w:space="0" w:color="000000"/>
            </w:tcBorders>
            <w:shd w:val="clear" w:color="auto" w:fill="auto"/>
            <w:vAlign w:val="bottom"/>
          </w:tcPr>
          <w:p w14:paraId="1E99F531" w14:textId="77777777" w:rsidR="004B5C2C" w:rsidRDefault="00000000">
            <w:pPr>
              <w:jc w:val="center"/>
              <w:rPr>
                <w:color w:val="000000"/>
                <w:sz w:val="21"/>
                <w:szCs w:val="21"/>
              </w:rPr>
            </w:pPr>
            <w:r>
              <w:rPr>
                <w:color w:val="000000"/>
                <w:sz w:val="21"/>
                <w:szCs w:val="21"/>
              </w:rPr>
              <w:t>[-0.025, -0.002]</w:t>
            </w:r>
          </w:p>
        </w:tc>
        <w:tc>
          <w:tcPr>
            <w:tcW w:w="992" w:type="dxa"/>
            <w:tcBorders>
              <w:top w:val="nil"/>
              <w:left w:val="nil"/>
              <w:bottom w:val="single" w:sz="4" w:space="0" w:color="000000"/>
              <w:right w:val="single" w:sz="4" w:space="0" w:color="000000"/>
            </w:tcBorders>
            <w:shd w:val="clear" w:color="auto" w:fill="auto"/>
            <w:vAlign w:val="bottom"/>
          </w:tcPr>
          <w:p w14:paraId="13602814" w14:textId="77777777" w:rsidR="004B5C2C" w:rsidRDefault="00000000">
            <w:pPr>
              <w:jc w:val="center"/>
              <w:rPr>
                <w:color w:val="000000"/>
                <w:sz w:val="21"/>
                <w:szCs w:val="21"/>
              </w:rPr>
            </w:pPr>
            <w:r>
              <w:rPr>
                <w:color w:val="000000"/>
                <w:sz w:val="21"/>
                <w:szCs w:val="21"/>
              </w:rPr>
              <w:t>0.023</w:t>
            </w:r>
          </w:p>
        </w:tc>
      </w:tr>
      <w:tr w:rsidR="004B5C2C" w14:paraId="3B5F867C"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153110E" w14:textId="77777777" w:rsidR="004B5C2C" w:rsidRDefault="00000000">
            <w:pPr>
              <w:rPr>
                <w:color w:val="000000"/>
                <w:sz w:val="21"/>
                <w:szCs w:val="21"/>
              </w:rPr>
            </w:pPr>
            <w:r>
              <w:rPr>
                <w:color w:val="000000"/>
                <w:sz w:val="21"/>
                <w:szCs w:val="21"/>
              </w:rPr>
              <w:t>Pre-pregnancy Height (cm)</w:t>
            </w:r>
          </w:p>
        </w:tc>
        <w:tc>
          <w:tcPr>
            <w:tcW w:w="1300" w:type="dxa"/>
            <w:tcBorders>
              <w:top w:val="nil"/>
              <w:left w:val="nil"/>
              <w:bottom w:val="single" w:sz="4" w:space="0" w:color="000000"/>
              <w:right w:val="single" w:sz="4" w:space="0" w:color="000000"/>
            </w:tcBorders>
            <w:shd w:val="clear" w:color="auto" w:fill="auto"/>
            <w:vAlign w:val="bottom"/>
          </w:tcPr>
          <w:p w14:paraId="7AC22C36" w14:textId="77777777" w:rsidR="004B5C2C" w:rsidRDefault="00000000">
            <w:pPr>
              <w:jc w:val="center"/>
              <w:rPr>
                <w:color w:val="000000"/>
                <w:sz w:val="21"/>
                <w:szCs w:val="21"/>
              </w:rPr>
            </w:pPr>
            <w:r>
              <w:rPr>
                <w:color w:val="000000"/>
                <w:sz w:val="21"/>
                <w:szCs w:val="21"/>
              </w:rPr>
              <w:t>0.0187</w:t>
            </w:r>
          </w:p>
        </w:tc>
        <w:tc>
          <w:tcPr>
            <w:tcW w:w="1300" w:type="dxa"/>
            <w:tcBorders>
              <w:top w:val="nil"/>
              <w:left w:val="nil"/>
              <w:bottom w:val="single" w:sz="4" w:space="0" w:color="000000"/>
              <w:right w:val="single" w:sz="4" w:space="0" w:color="000000"/>
            </w:tcBorders>
            <w:shd w:val="clear" w:color="auto" w:fill="auto"/>
            <w:vAlign w:val="bottom"/>
          </w:tcPr>
          <w:p w14:paraId="06270390" w14:textId="77777777" w:rsidR="004B5C2C" w:rsidRDefault="00000000">
            <w:pPr>
              <w:jc w:val="center"/>
              <w:rPr>
                <w:color w:val="000000"/>
                <w:sz w:val="21"/>
                <w:szCs w:val="21"/>
              </w:rPr>
            </w:pPr>
            <w:r>
              <w:rPr>
                <w:color w:val="000000"/>
                <w:sz w:val="21"/>
                <w:szCs w:val="21"/>
              </w:rPr>
              <w:t>0.006</w:t>
            </w:r>
          </w:p>
        </w:tc>
        <w:tc>
          <w:tcPr>
            <w:tcW w:w="1841" w:type="dxa"/>
            <w:tcBorders>
              <w:top w:val="nil"/>
              <w:left w:val="nil"/>
              <w:bottom w:val="single" w:sz="4" w:space="0" w:color="000000"/>
              <w:right w:val="single" w:sz="4" w:space="0" w:color="000000"/>
            </w:tcBorders>
            <w:shd w:val="clear" w:color="auto" w:fill="auto"/>
            <w:vAlign w:val="bottom"/>
          </w:tcPr>
          <w:p w14:paraId="21C06D2D" w14:textId="77777777" w:rsidR="004B5C2C" w:rsidRDefault="00000000">
            <w:pPr>
              <w:jc w:val="center"/>
              <w:rPr>
                <w:color w:val="000000"/>
                <w:sz w:val="21"/>
                <w:szCs w:val="21"/>
              </w:rPr>
            </w:pPr>
            <w:r>
              <w:rPr>
                <w:color w:val="000000"/>
                <w:sz w:val="21"/>
                <w:szCs w:val="21"/>
              </w:rPr>
              <w:t>[0.007, 0.031]</w:t>
            </w:r>
          </w:p>
        </w:tc>
        <w:tc>
          <w:tcPr>
            <w:tcW w:w="992" w:type="dxa"/>
            <w:tcBorders>
              <w:top w:val="nil"/>
              <w:left w:val="nil"/>
              <w:bottom w:val="single" w:sz="4" w:space="0" w:color="000000"/>
              <w:right w:val="single" w:sz="4" w:space="0" w:color="000000"/>
            </w:tcBorders>
            <w:shd w:val="clear" w:color="auto" w:fill="auto"/>
            <w:vAlign w:val="bottom"/>
          </w:tcPr>
          <w:p w14:paraId="6E292439" w14:textId="77777777" w:rsidR="004B5C2C" w:rsidRDefault="00000000">
            <w:pPr>
              <w:jc w:val="center"/>
              <w:rPr>
                <w:color w:val="000000"/>
                <w:sz w:val="21"/>
                <w:szCs w:val="21"/>
              </w:rPr>
            </w:pPr>
            <w:r>
              <w:rPr>
                <w:color w:val="000000"/>
                <w:sz w:val="21"/>
                <w:szCs w:val="21"/>
              </w:rPr>
              <w:t>0.002</w:t>
            </w:r>
          </w:p>
        </w:tc>
      </w:tr>
      <w:tr w:rsidR="004B5C2C" w14:paraId="704D6D8D" w14:textId="77777777">
        <w:trPr>
          <w:trHeight w:val="340"/>
        </w:trPr>
        <w:tc>
          <w:tcPr>
            <w:tcW w:w="3209" w:type="dxa"/>
            <w:tcBorders>
              <w:top w:val="nil"/>
              <w:left w:val="single" w:sz="4" w:space="0" w:color="000000"/>
              <w:bottom w:val="single" w:sz="4" w:space="0" w:color="000000"/>
              <w:right w:val="single" w:sz="4" w:space="0" w:color="000000"/>
            </w:tcBorders>
            <w:shd w:val="clear" w:color="auto" w:fill="auto"/>
            <w:vAlign w:val="bottom"/>
          </w:tcPr>
          <w:p w14:paraId="5AB70C8D" w14:textId="77777777" w:rsidR="004B5C2C" w:rsidRDefault="00000000">
            <w:pPr>
              <w:rPr>
                <w:color w:val="000000"/>
                <w:sz w:val="21"/>
                <w:szCs w:val="21"/>
              </w:rPr>
            </w:pPr>
            <w:r>
              <w:rPr>
                <w:color w:val="000000"/>
                <w:sz w:val="21"/>
                <w:szCs w:val="21"/>
              </w:rPr>
              <w:t>Pre-pregnancy BMI</w:t>
            </w:r>
          </w:p>
        </w:tc>
        <w:tc>
          <w:tcPr>
            <w:tcW w:w="1300" w:type="dxa"/>
            <w:tcBorders>
              <w:top w:val="nil"/>
              <w:left w:val="nil"/>
              <w:bottom w:val="single" w:sz="4" w:space="0" w:color="000000"/>
              <w:right w:val="single" w:sz="4" w:space="0" w:color="000000"/>
            </w:tcBorders>
            <w:shd w:val="clear" w:color="auto" w:fill="auto"/>
            <w:vAlign w:val="bottom"/>
          </w:tcPr>
          <w:p w14:paraId="3B695E55" w14:textId="77777777" w:rsidR="004B5C2C" w:rsidRDefault="00000000">
            <w:pPr>
              <w:jc w:val="center"/>
              <w:rPr>
                <w:color w:val="000000"/>
                <w:sz w:val="21"/>
                <w:szCs w:val="21"/>
              </w:rPr>
            </w:pPr>
            <w:r>
              <w:rPr>
                <w:color w:val="000000"/>
                <w:sz w:val="21"/>
                <w:szCs w:val="21"/>
              </w:rPr>
              <w:t>0.0391</w:t>
            </w:r>
          </w:p>
        </w:tc>
        <w:tc>
          <w:tcPr>
            <w:tcW w:w="1300" w:type="dxa"/>
            <w:tcBorders>
              <w:top w:val="nil"/>
              <w:left w:val="nil"/>
              <w:bottom w:val="single" w:sz="4" w:space="0" w:color="000000"/>
              <w:right w:val="single" w:sz="4" w:space="0" w:color="000000"/>
            </w:tcBorders>
            <w:shd w:val="clear" w:color="auto" w:fill="auto"/>
            <w:vAlign w:val="bottom"/>
          </w:tcPr>
          <w:p w14:paraId="5454A5F0" w14:textId="77777777" w:rsidR="004B5C2C" w:rsidRDefault="00000000">
            <w:pPr>
              <w:jc w:val="center"/>
              <w:rPr>
                <w:color w:val="000000"/>
                <w:sz w:val="21"/>
                <w:szCs w:val="21"/>
              </w:rPr>
            </w:pPr>
            <w:r>
              <w:rPr>
                <w:color w:val="000000"/>
                <w:sz w:val="21"/>
                <w:szCs w:val="21"/>
              </w:rPr>
              <w:t>0.012</w:t>
            </w:r>
          </w:p>
        </w:tc>
        <w:tc>
          <w:tcPr>
            <w:tcW w:w="1841" w:type="dxa"/>
            <w:tcBorders>
              <w:top w:val="nil"/>
              <w:left w:val="nil"/>
              <w:bottom w:val="single" w:sz="4" w:space="0" w:color="000000"/>
              <w:right w:val="single" w:sz="4" w:space="0" w:color="000000"/>
            </w:tcBorders>
            <w:shd w:val="clear" w:color="auto" w:fill="auto"/>
            <w:vAlign w:val="bottom"/>
          </w:tcPr>
          <w:p w14:paraId="4E6ED7D5" w14:textId="77777777" w:rsidR="004B5C2C" w:rsidRDefault="00000000">
            <w:pPr>
              <w:jc w:val="center"/>
              <w:rPr>
                <w:color w:val="000000"/>
                <w:sz w:val="21"/>
                <w:szCs w:val="21"/>
              </w:rPr>
            </w:pPr>
            <w:r>
              <w:rPr>
                <w:color w:val="000000"/>
                <w:sz w:val="21"/>
                <w:szCs w:val="21"/>
              </w:rPr>
              <w:t>[0.016, 0.062]</w:t>
            </w:r>
          </w:p>
        </w:tc>
        <w:tc>
          <w:tcPr>
            <w:tcW w:w="992" w:type="dxa"/>
            <w:tcBorders>
              <w:top w:val="nil"/>
              <w:left w:val="nil"/>
              <w:bottom w:val="single" w:sz="4" w:space="0" w:color="000000"/>
              <w:right w:val="single" w:sz="4" w:space="0" w:color="000000"/>
            </w:tcBorders>
            <w:shd w:val="clear" w:color="auto" w:fill="auto"/>
            <w:vAlign w:val="bottom"/>
          </w:tcPr>
          <w:p w14:paraId="0D5AD296" w14:textId="77777777" w:rsidR="004B5C2C" w:rsidRDefault="00000000">
            <w:pPr>
              <w:jc w:val="center"/>
              <w:rPr>
                <w:color w:val="000000"/>
                <w:sz w:val="21"/>
                <w:szCs w:val="21"/>
              </w:rPr>
            </w:pPr>
            <w:r>
              <w:rPr>
                <w:color w:val="000000"/>
                <w:sz w:val="21"/>
                <w:szCs w:val="21"/>
              </w:rPr>
              <w:t>0.001</w:t>
            </w:r>
          </w:p>
        </w:tc>
      </w:tr>
      <w:tr w:rsidR="004B5C2C" w14:paraId="3B11C15D" w14:textId="77777777">
        <w:trPr>
          <w:trHeight w:val="320"/>
        </w:trPr>
        <w:tc>
          <w:tcPr>
            <w:tcW w:w="3209" w:type="dxa"/>
            <w:tcBorders>
              <w:top w:val="nil"/>
              <w:left w:val="single" w:sz="4" w:space="0" w:color="000000"/>
              <w:bottom w:val="single" w:sz="4" w:space="0" w:color="000000"/>
              <w:right w:val="single" w:sz="4" w:space="0" w:color="000000"/>
            </w:tcBorders>
            <w:shd w:val="clear" w:color="auto" w:fill="auto"/>
            <w:vAlign w:val="bottom"/>
          </w:tcPr>
          <w:p w14:paraId="6570A8BD" w14:textId="77777777" w:rsidR="004B5C2C" w:rsidRDefault="00000000">
            <w:pPr>
              <w:rPr>
                <w:color w:val="000000"/>
                <w:sz w:val="21"/>
                <w:szCs w:val="21"/>
              </w:rPr>
            </w:pPr>
            <w:r>
              <w:rPr>
                <w:color w:val="000000"/>
                <w:sz w:val="21"/>
                <w:szCs w:val="21"/>
              </w:rPr>
              <w:t>Current Week of Pregnancy</w:t>
            </w:r>
          </w:p>
        </w:tc>
        <w:tc>
          <w:tcPr>
            <w:tcW w:w="1300" w:type="dxa"/>
            <w:tcBorders>
              <w:top w:val="nil"/>
              <w:left w:val="nil"/>
              <w:bottom w:val="single" w:sz="4" w:space="0" w:color="000000"/>
              <w:right w:val="single" w:sz="4" w:space="0" w:color="000000"/>
            </w:tcBorders>
            <w:shd w:val="clear" w:color="auto" w:fill="auto"/>
            <w:vAlign w:val="bottom"/>
          </w:tcPr>
          <w:p w14:paraId="2E0657DE" w14:textId="77777777" w:rsidR="004B5C2C" w:rsidRDefault="00000000">
            <w:pPr>
              <w:jc w:val="center"/>
              <w:rPr>
                <w:color w:val="000000"/>
                <w:sz w:val="21"/>
                <w:szCs w:val="21"/>
              </w:rPr>
            </w:pPr>
            <w:r>
              <w:rPr>
                <w:color w:val="000000"/>
                <w:sz w:val="21"/>
                <w:szCs w:val="21"/>
              </w:rPr>
              <w:t>0.117</w:t>
            </w:r>
          </w:p>
        </w:tc>
        <w:tc>
          <w:tcPr>
            <w:tcW w:w="1300" w:type="dxa"/>
            <w:tcBorders>
              <w:top w:val="nil"/>
              <w:left w:val="nil"/>
              <w:bottom w:val="single" w:sz="4" w:space="0" w:color="000000"/>
              <w:right w:val="single" w:sz="4" w:space="0" w:color="000000"/>
            </w:tcBorders>
            <w:shd w:val="clear" w:color="auto" w:fill="auto"/>
            <w:vAlign w:val="bottom"/>
          </w:tcPr>
          <w:p w14:paraId="4465A721" w14:textId="77777777" w:rsidR="004B5C2C" w:rsidRDefault="00000000">
            <w:pPr>
              <w:jc w:val="center"/>
              <w:rPr>
                <w:color w:val="000000"/>
                <w:sz w:val="21"/>
                <w:szCs w:val="21"/>
              </w:rPr>
            </w:pPr>
            <w:r>
              <w:rPr>
                <w:color w:val="000000"/>
                <w:sz w:val="21"/>
                <w:szCs w:val="21"/>
              </w:rPr>
              <w:t>0.026</w:t>
            </w:r>
          </w:p>
        </w:tc>
        <w:tc>
          <w:tcPr>
            <w:tcW w:w="1841" w:type="dxa"/>
            <w:tcBorders>
              <w:top w:val="nil"/>
              <w:left w:val="nil"/>
              <w:bottom w:val="single" w:sz="4" w:space="0" w:color="000000"/>
              <w:right w:val="single" w:sz="4" w:space="0" w:color="000000"/>
            </w:tcBorders>
            <w:shd w:val="clear" w:color="auto" w:fill="auto"/>
            <w:vAlign w:val="bottom"/>
          </w:tcPr>
          <w:p w14:paraId="0AC981C5" w14:textId="77777777" w:rsidR="004B5C2C" w:rsidRDefault="00000000">
            <w:pPr>
              <w:jc w:val="center"/>
              <w:rPr>
                <w:color w:val="000000"/>
                <w:sz w:val="21"/>
                <w:szCs w:val="21"/>
              </w:rPr>
            </w:pPr>
            <w:r>
              <w:rPr>
                <w:color w:val="000000"/>
                <w:sz w:val="21"/>
                <w:szCs w:val="21"/>
              </w:rPr>
              <w:t>[0.065, 0.169]</w:t>
            </w:r>
          </w:p>
        </w:tc>
        <w:tc>
          <w:tcPr>
            <w:tcW w:w="992" w:type="dxa"/>
            <w:tcBorders>
              <w:top w:val="nil"/>
              <w:left w:val="nil"/>
              <w:bottom w:val="single" w:sz="4" w:space="0" w:color="000000"/>
              <w:right w:val="single" w:sz="4" w:space="0" w:color="000000"/>
            </w:tcBorders>
            <w:shd w:val="clear" w:color="auto" w:fill="auto"/>
            <w:vAlign w:val="bottom"/>
          </w:tcPr>
          <w:p w14:paraId="6F8421CE" w14:textId="77777777" w:rsidR="004B5C2C" w:rsidRDefault="00000000">
            <w:pPr>
              <w:jc w:val="center"/>
              <w:rPr>
                <w:color w:val="000000"/>
                <w:sz w:val="21"/>
                <w:szCs w:val="21"/>
              </w:rPr>
            </w:pPr>
            <w:r>
              <w:rPr>
                <w:color w:val="000000"/>
                <w:sz w:val="21"/>
                <w:szCs w:val="21"/>
              </w:rPr>
              <w:t>&lt;0.001</w:t>
            </w:r>
          </w:p>
        </w:tc>
      </w:tr>
      <w:tr w:rsidR="004B5C2C" w14:paraId="5C16B124" w14:textId="77777777">
        <w:trPr>
          <w:trHeight w:val="320"/>
        </w:trPr>
        <w:tc>
          <w:tcPr>
            <w:tcW w:w="3209" w:type="dxa"/>
            <w:tcBorders>
              <w:top w:val="nil"/>
              <w:left w:val="single" w:sz="4" w:space="0" w:color="000000"/>
              <w:bottom w:val="single" w:sz="4" w:space="0" w:color="000000"/>
              <w:right w:val="single" w:sz="4" w:space="0" w:color="000000"/>
            </w:tcBorders>
            <w:shd w:val="clear" w:color="auto" w:fill="auto"/>
            <w:vAlign w:val="bottom"/>
          </w:tcPr>
          <w:p w14:paraId="3333EB6C" w14:textId="77777777" w:rsidR="004B5C2C" w:rsidRDefault="00000000">
            <w:pPr>
              <w:rPr>
                <w:color w:val="000000"/>
                <w:sz w:val="21"/>
                <w:szCs w:val="21"/>
              </w:rPr>
            </w:pPr>
            <w:r>
              <w:rPr>
                <w:color w:val="000000"/>
                <w:sz w:val="21"/>
                <w:szCs w:val="21"/>
              </w:rPr>
              <w:t>Number of Previous Pregnancies</w:t>
            </w:r>
          </w:p>
        </w:tc>
        <w:tc>
          <w:tcPr>
            <w:tcW w:w="1300" w:type="dxa"/>
            <w:tcBorders>
              <w:top w:val="nil"/>
              <w:left w:val="nil"/>
              <w:bottom w:val="single" w:sz="4" w:space="0" w:color="000000"/>
              <w:right w:val="single" w:sz="4" w:space="0" w:color="000000"/>
            </w:tcBorders>
            <w:shd w:val="clear" w:color="auto" w:fill="auto"/>
            <w:vAlign w:val="bottom"/>
          </w:tcPr>
          <w:p w14:paraId="69DB5185" w14:textId="77777777" w:rsidR="004B5C2C" w:rsidRDefault="00000000">
            <w:pPr>
              <w:jc w:val="center"/>
              <w:rPr>
                <w:color w:val="000000"/>
                <w:sz w:val="21"/>
                <w:szCs w:val="21"/>
              </w:rPr>
            </w:pPr>
            <w:r>
              <w:rPr>
                <w:color w:val="000000"/>
                <w:sz w:val="21"/>
                <w:szCs w:val="21"/>
              </w:rPr>
              <w:t>0.0162</w:t>
            </w:r>
          </w:p>
        </w:tc>
        <w:tc>
          <w:tcPr>
            <w:tcW w:w="1300" w:type="dxa"/>
            <w:tcBorders>
              <w:top w:val="nil"/>
              <w:left w:val="nil"/>
              <w:bottom w:val="single" w:sz="4" w:space="0" w:color="000000"/>
              <w:right w:val="single" w:sz="4" w:space="0" w:color="000000"/>
            </w:tcBorders>
            <w:shd w:val="clear" w:color="auto" w:fill="auto"/>
            <w:vAlign w:val="bottom"/>
          </w:tcPr>
          <w:p w14:paraId="1DD33981" w14:textId="77777777" w:rsidR="004B5C2C" w:rsidRDefault="00000000">
            <w:pPr>
              <w:jc w:val="center"/>
              <w:rPr>
                <w:color w:val="000000"/>
                <w:sz w:val="21"/>
                <w:szCs w:val="21"/>
              </w:rPr>
            </w:pPr>
            <w:r>
              <w:rPr>
                <w:color w:val="000000"/>
                <w:sz w:val="21"/>
                <w:szCs w:val="21"/>
              </w:rPr>
              <w:t>0.037</w:t>
            </w:r>
          </w:p>
        </w:tc>
        <w:tc>
          <w:tcPr>
            <w:tcW w:w="1841" w:type="dxa"/>
            <w:tcBorders>
              <w:top w:val="nil"/>
              <w:left w:val="nil"/>
              <w:bottom w:val="single" w:sz="4" w:space="0" w:color="000000"/>
              <w:right w:val="single" w:sz="4" w:space="0" w:color="000000"/>
            </w:tcBorders>
            <w:shd w:val="clear" w:color="auto" w:fill="auto"/>
            <w:vAlign w:val="bottom"/>
          </w:tcPr>
          <w:p w14:paraId="4B51C9B4" w14:textId="77777777" w:rsidR="004B5C2C" w:rsidRDefault="00000000">
            <w:pPr>
              <w:jc w:val="center"/>
              <w:rPr>
                <w:color w:val="000000"/>
                <w:sz w:val="21"/>
                <w:szCs w:val="21"/>
              </w:rPr>
            </w:pPr>
            <w:r>
              <w:rPr>
                <w:color w:val="000000"/>
                <w:sz w:val="21"/>
                <w:szCs w:val="21"/>
              </w:rPr>
              <w:t>[-0.057, 0.089]</w:t>
            </w:r>
          </w:p>
        </w:tc>
        <w:tc>
          <w:tcPr>
            <w:tcW w:w="992" w:type="dxa"/>
            <w:tcBorders>
              <w:top w:val="nil"/>
              <w:left w:val="nil"/>
              <w:bottom w:val="single" w:sz="4" w:space="0" w:color="000000"/>
              <w:right w:val="single" w:sz="4" w:space="0" w:color="000000"/>
            </w:tcBorders>
            <w:shd w:val="clear" w:color="auto" w:fill="auto"/>
            <w:vAlign w:val="bottom"/>
          </w:tcPr>
          <w:p w14:paraId="1BB3CEF1" w14:textId="77777777" w:rsidR="004B5C2C" w:rsidRDefault="00000000">
            <w:pPr>
              <w:jc w:val="center"/>
              <w:rPr>
                <w:color w:val="000000"/>
                <w:sz w:val="21"/>
                <w:szCs w:val="21"/>
              </w:rPr>
            </w:pPr>
            <w:r>
              <w:rPr>
                <w:color w:val="000000"/>
                <w:sz w:val="21"/>
                <w:szCs w:val="21"/>
              </w:rPr>
              <w:t>0.662</w:t>
            </w:r>
          </w:p>
        </w:tc>
      </w:tr>
    </w:tbl>
    <w:p w14:paraId="6D9697C1" w14:textId="77777777" w:rsidR="004B5C2C" w:rsidRDefault="00000000">
      <w:pPr>
        <w:spacing w:before="280"/>
        <w:rPr>
          <w:b/>
          <w:sz w:val="21"/>
          <w:szCs w:val="21"/>
        </w:rPr>
      </w:pPr>
      <w:r>
        <w:rPr>
          <w:b/>
          <w:sz w:val="21"/>
          <w:szCs w:val="21"/>
        </w:rPr>
        <w:t>Model Summary:</w:t>
      </w:r>
    </w:p>
    <w:p w14:paraId="4548B39C" w14:textId="77777777" w:rsidR="004B5C2C" w:rsidRDefault="00000000">
      <w:pPr>
        <w:numPr>
          <w:ilvl w:val="0"/>
          <w:numId w:val="10"/>
        </w:numPr>
      </w:pPr>
      <w:r>
        <w:rPr>
          <w:b/>
          <w:sz w:val="21"/>
          <w:szCs w:val="21"/>
        </w:rPr>
        <w:t>R-squared</w:t>
      </w:r>
      <w:r>
        <w:rPr>
          <w:sz w:val="21"/>
          <w:szCs w:val="21"/>
        </w:rPr>
        <w:t>: 0.391</w:t>
      </w:r>
    </w:p>
    <w:p w14:paraId="111F421D" w14:textId="77777777" w:rsidR="004B5C2C" w:rsidRDefault="00000000">
      <w:pPr>
        <w:numPr>
          <w:ilvl w:val="0"/>
          <w:numId w:val="10"/>
        </w:numPr>
      </w:pPr>
      <w:r>
        <w:rPr>
          <w:b/>
          <w:sz w:val="21"/>
          <w:szCs w:val="21"/>
        </w:rPr>
        <w:t>Adjusted R-squared</w:t>
      </w:r>
      <w:r>
        <w:rPr>
          <w:sz w:val="21"/>
          <w:szCs w:val="21"/>
        </w:rPr>
        <w:t>: 0.319</w:t>
      </w:r>
    </w:p>
    <w:p w14:paraId="77380F39" w14:textId="77777777" w:rsidR="004B5C2C" w:rsidRDefault="00000000">
      <w:pPr>
        <w:numPr>
          <w:ilvl w:val="0"/>
          <w:numId w:val="10"/>
        </w:numPr>
      </w:pPr>
      <w:r>
        <w:rPr>
          <w:b/>
          <w:sz w:val="21"/>
          <w:szCs w:val="21"/>
        </w:rPr>
        <w:t>F-statistic</w:t>
      </w:r>
      <w:r>
        <w:rPr>
          <w:sz w:val="21"/>
          <w:szCs w:val="21"/>
        </w:rPr>
        <w:t>: 5.435</w:t>
      </w:r>
    </w:p>
    <w:p w14:paraId="3CAD02DB" w14:textId="77777777" w:rsidR="004B5C2C" w:rsidRDefault="00000000">
      <w:pPr>
        <w:numPr>
          <w:ilvl w:val="0"/>
          <w:numId w:val="10"/>
        </w:numPr>
      </w:pPr>
      <w:r>
        <w:rPr>
          <w:b/>
          <w:sz w:val="21"/>
          <w:szCs w:val="21"/>
        </w:rPr>
        <w:t>Prob (F-statistic)</w:t>
      </w:r>
      <w:r>
        <w:rPr>
          <w:sz w:val="21"/>
          <w:szCs w:val="21"/>
        </w:rPr>
        <w:t>: &lt;0.001</w:t>
      </w:r>
    </w:p>
    <w:p w14:paraId="54535CDB" w14:textId="77777777" w:rsidR="004B5C2C" w:rsidRDefault="00000000">
      <w:pPr>
        <w:numPr>
          <w:ilvl w:val="0"/>
          <w:numId w:val="10"/>
        </w:numPr>
      </w:pPr>
      <w:r>
        <w:rPr>
          <w:b/>
          <w:sz w:val="21"/>
          <w:szCs w:val="21"/>
        </w:rPr>
        <w:t>AIC</w:t>
      </w:r>
      <w:r>
        <w:rPr>
          <w:sz w:val="21"/>
          <w:szCs w:val="21"/>
        </w:rPr>
        <w:t>: 370.1</w:t>
      </w:r>
    </w:p>
    <w:p w14:paraId="1D1E1A79" w14:textId="77777777" w:rsidR="004B5C2C" w:rsidRDefault="00000000">
      <w:pPr>
        <w:numPr>
          <w:ilvl w:val="0"/>
          <w:numId w:val="10"/>
        </w:numPr>
      </w:pPr>
      <w:r>
        <w:rPr>
          <w:b/>
          <w:sz w:val="21"/>
          <w:szCs w:val="21"/>
        </w:rPr>
        <w:t>BIC</w:t>
      </w:r>
      <w:r>
        <w:rPr>
          <w:sz w:val="21"/>
          <w:szCs w:val="21"/>
        </w:rPr>
        <w:t>: 442.7</w:t>
      </w:r>
    </w:p>
    <w:p w14:paraId="26EA506D" w14:textId="77777777" w:rsidR="004B5C2C" w:rsidRDefault="00000000">
      <w:pPr>
        <w:rPr>
          <w:b/>
        </w:rPr>
      </w:pPr>
      <w:r>
        <w:rPr>
          <w:b/>
        </w:rPr>
        <w:t>Notes:</w:t>
      </w:r>
    </w:p>
    <w:p w14:paraId="061C2F7B" w14:textId="77777777" w:rsidR="004B5C2C" w:rsidRDefault="00000000">
      <w:pPr>
        <w:numPr>
          <w:ilvl w:val="0"/>
          <w:numId w:val="1"/>
        </w:numPr>
      </w:pPr>
      <w:r>
        <w:rPr>
          <w:b/>
          <w:sz w:val="21"/>
          <w:szCs w:val="21"/>
        </w:rPr>
        <w:t>Durbin-Watson</w:t>
      </w:r>
      <w:r>
        <w:rPr>
          <w:sz w:val="21"/>
          <w:szCs w:val="21"/>
        </w:rPr>
        <w:t>: 1.786</w:t>
      </w:r>
    </w:p>
    <w:p w14:paraId="025638E9" w14:textId="77777777" w:rsidR="004B5C2C" w:rsidRDefault="00000000">
      <w:pPr>
        <w:numPr>
          <w:ilvl w:val="0"/>
          <w:numId w:val="1"/>
        </w:numPr>
      </w:pPr>
      <w:r>
        <w:rPr>
          <w:b/>
          <w:sz w:val="21"/>
          <w:szCs w:val="21"/>
        </w:rPr>
        <w:t>Omnibus</w:t>
      </w:r>
      <w:r>
        <w:rPr>
          <w:sz w:val="21"/>
          <w:szCs w:val="21"/>
        </w:rPr>
        <w:t>: 0.654</w:t>
      </w:r>
    </w:p>
    <w:p w14:paraId="40D1F11A" w14:textId="77777777" w:rsidR="004B5C2C" w:rsidRDefault="00000000">
      <w:pPr>
        <w:numPr>
          <w:ilvl w:val="0"/>
          <w:numId w:val="1"/>
        </w:numPr>
      </w:pPr>
      <w:r>
        <w:rPr>
          <w:b/>
          <w:sz w:val="21"/>
          <w:szCs w:val="21"/>
        </w:rPr>
        <w:t>Prob (Omnibus)</w:t>
      </w:r>
      <w:r>
        <w:rPr>
          <w:sz w:val="21"/>
          <w:szCs w:val="21"/>
        </w:rPr>
        <w:t>: 0.721</w:t>
      </w:r>
    </w:p>
    <w:p w14:paraId="511B3D9A" w14:textId="77777777" w:rsidR="004B5C2C" w:rsidRDefault="00000000">
      <w:pPr>
        <w:numPr>
          <w:ilvl w:val="0"/>
          <w:numId w:val="1"/>
        </w:numPr>
      </w:pPr>
      <w:r>
        <w:rPr>
          <w:b/>
          <w:sz w:val="21"/>
          <w:szCs w:val="21"/>
        </w:rPr>
        <w:t>Jarque-Bera</w:t>
      </w:r>
      <w:r>
        <w:rPr>
          <w:sz w:val="21"/>
          <w:szCs w:val="21"/>
        </w:rPr>
        <w:t>: 0.406</w:t>
      </w:r>
    </w:p>
    <w:p w14:paraId="1D170E8B" w14:textId="77777777" w:rsidR="004B5C2C" w:rsidRDefault="00000000">
      <w:pPr>
        <w:numPr>
          <w:ilvl w:val="0"/>
          <w:numId w:val="1"/>
        </w:numPr>
      </w:pPr>
      <w:r>
        <w:rPr>
          <w:b/>
          <w:sz w:val="21"/>
          <w:szCs w:val="21"/>
        </w:rPr>
        <w:t>Prob (JB)</w:t>
      </w:r>
      <w:r>
        <w:rPr>
          <w:sz w:val="21"/>
          <w:szCs w:val="21"/>
        </w:rPr>
        <w:t>: 0.816</w:t>
      </w:r>
    </w:p>
    <w:p w14:paraId="1895BCEC" w14:textId="77777777" w:rsidR="004B5C2C" w:rsidRDefault="00000000">
      <w:pPr>
        <w:numPr>
          <w:ilvl w:val="0"/>
          <w:numId w:val="1"/>
        </w:numPr>
      </w:pPr>
      <w:r>
        <w:rPr>
          <w:b/>
          <w:sz w:val="21"/>
          <w:szCs w:val="21"/>
        </w:rPr>
        <w:t>Skew</w:t>
      </w:r>
      <w:r>
        <w:rPr>
          <w:sz w:val="21"/>
          <w:szCs w:val="21"/>
        </w:rPr>
        <w:t>: 0.090</w:t>
      </w:r>
    </w:p>
    <w:p w14:paraId="437D55B8" w14:textId="77777777" w:rsidR="004B5C2C" w:rsidRDefault="00000000">
      <w:pPr>
        <w:numPr>
          <w:ilvl w:val="0"/>
          <w:numId w:val="1"/>
        </w:numPr>
        <w:spacing w:after="280"/>
      </w:pPr>
      <w:r>
        <w:rPr>
          <w:b/>
          <w:sz w:val="21"/>
          <w:szCs w:val="21"/>
        </w:rPr>
        <w:t>Kurtosis</w:t>
      </w:r>
      <w:r>
        <w:rPr>
          <w:sz w:val="21"/>
          <w:szCs w:val="21"/>
        </w:rPr>
        <w:t>: 3.128</w:t>
      </w:r>
    </w:p>
    <w:p w14:paraId="3A4E3F39" w14:textId="77777777" w:rsidR="004B5C2C" w:rsidRDefault="00000000">
      <w:pPr>
        <w:pBdr>
          <w:top w:val="nil"/>
          <w:left w:val="nil"/>
          <w:bottom w:val="nil"/>
          <w:right w:val="nil"/>
          <w:between w:val="nil"/>
        </w:pBdr>
        <w:spacing w:before="280" w:after="280" w:line="360" w:lineRule="auto"/>
        <w:jc w:val="both"/>
        <w:rPr>
          <w:color w:val="000000"/>
        </w:rPr>
      </w:pPr>
      <w:r>
        <w:rPr>
          <w:color w:val="000000"/>
        </w:rPr>
        <w:t>The multivariate regression analysis examining the association between maternal dietary intake, pre-pregnancy characteristics, and birth weight revealed that the model explained 39.1% of the variation in birth weight (R-squared = 0.391), with an adjusted R-squared of 0.319, and was statistically significant (F = 5.435, p &lt; 0.001). Key maternal characteristics significantly associated with birth weight include pre-pregnancy weight (β = -0.0135, 95% CI [-0.025, -0.002], p = 0.023), pre-pregnancy height (β = 0.0187, 95% CI [0.007, 0.031], p = 0.002), pre-pregnancy BMI (β = 0.0391, 95% CI [0.016, 0.062], p = 0.001), and the current week of pregnancy (β = 0.1170, 95% CI [0.065, 0.169], p &lt; 0.001). Most dietary factors, including snacks, fruits, and fast foods, showed no significant association with birth weight, except for leafy vegetable consumption, which demonstrated a borderline association (β = 0.1461, 95% CI [-0.003, 0.295], p = 0.055). The model's diagnostics indicated no significant violations of assumptions (Durbin-Watson = 1.786, Omnibus p = 0.721).</w:t>
      </w:r>
    </w:p>
    <w:p w14:paraId="66DC3D34" w14:textId="77777777" w:rsidR="004B5C2C" w:rsidRDefault="00000000">
      <w:pPr>
        <w:spacing w:before="280" w:after="280"/>
        <w:rPr>
          <w:b/>
          <w:sz w:val="21"/>
          <w:szCs w:val="21"/>
        </w:rPr>
      </w:pPr>
      <w:r>
        <w:rPr>
          <w:b/>
          <w:sz w:val="21"/>
          <w:szCs w:val="21"/>
        </w:rPr>
        <w:t>Micronutrient Patterns among Pregnant Women</w:t>
      </w:r>
    </w:p>
    <w:p w14:paraId="2A24E961" w14:textId="77777777" w:rsidR="004B5C2C" w:rsidRDefault="00000000">
      <w:pPr>
        <w:pBdr>
          <w:top w:val="nil"/>
          <w:left w:val="nil"/>
          <w:bottom w:val="nil"/>
          <w:right w:val="nil"/>
          <w:between w:val="nil"/>
        </w:pBdr>
        <w:spacing w:after="200"/>
        <w:rPr>
          <w:b/>
          <w:i/>
          <w:color w:val="44546A"/>
        </w:rPr>
      </w:pPr>
      <w:r>
        <w:rPr>
          <w:i/>
          <w:color w:val="44546A"/>
        </w:rPr>
        <w:t xml:space="preserve">Table 4. 5:   Factor Loadings for </w:t>
      </w:r>
      <w:proofErr w:type="spellStart"/>
      <w:r>
        <w:rPr>
          <w:i/>
          <w:color w:val="44546A"/>
        </w:rPr>
        <w:t>Micronutients</w:t>
      </w:r>
      <w:proofErr w:type="spellEnd"/>
    </w:p>
    <w:tbl>
      <w:tblPr>
        <w:tblStyle w:val="a3"/>
        <w:tblW w:w="8828" w:type="dxa"/>
        <w:tblLayout w:type="fixed"/>
        <w:tblLook w:val="0400" w:firstRow="0" w:lastRow="0" w:firstColumn="0" w:lastColumn="0" w:noHBand="0" w:noVBand="1"/>
      </w:tblPr>
      <w:tblGrid>
        <w:gridCol w:w="4120"/>
        <w:gridCol w:w="2354"/>
        <w:gridCol w:w="2354"/>
      </w:tblGrid>
      <w:tr w:rsidR="004B5C2C" w14:paraId="01DCF088" w14:textId="77777777">
        <w:trPr>
          <w:trHeight w:val="314"/>
        </w:trPr>
        <w:tc>
          <w:tcPr>
            <w:tcW w:w="41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1A00E2" w14:textId="77777777" w:rsidR="004B5C2C" w:rsidRDefault="00000000">
            <w:pPr>
              <w:rPr>
                <w:color w:val="000000"/>
              </w:rPr>
            </w:pPr>
            <w:r>
              <w:rPr>
                <w:color w:val="000000"/>
              </w:rPr>
              <w:t>Micronutrient</w:t>
            </w:r>
          </w:p>
        </w:tc>
        <w:tc>
          <w:tcPr>
            <w:tcW w:w="2354" w:type="dxa"/>
            <w:tcBorders>
              <w:top w:val="single" w:sz="4" w:space="0" w:color="000000"/>
              <w:left w:val="nil"/>
              <w:bottom w:val="single" w:sz="4" w:space="0" w:color="000000"/>
              <w:right w:val="single" w:sz="4" w:space="0" w:color="000000"/>
            </w:tcBorders>
            <w:shd w:val="clear" w:color="auto" w:fill="auto"/>
            <w:vAlign w:val="bottom"/>
          </w:tcPr>
          <w:p w14:paraId="31A0C55B" w14:textId="77777777" w:rsidR="004B5C2C" w:rsidRDefault="00000000">
            <w:pPr>
              <w:jc w:val="center"/>
              <w:rPr>
                <w:color w:val="000000"/>
              </w:rPr>
            </w:pPr>
            <w:r>
              <w:rPr>
                <w:color w:val="000000"/>
              </w:rPr>
              <w:t>Factor 1</w:t>
            </w:r>
          </w:p>
        </w:tc>
        <w:tc>
          <w:tcPr>
            <w:tcW w:w="2354" w:type="dxa"/>
            <w:tcBorders>
              <w:top w:val="single" w:sz="4" w:space="0" w:color="000000"/>
              <w:left w:val="nil"/>
              <w:bottom w:val="single" w:sz="4" w:space="0" w:color="000000"/>
              <w:right w:val="single" w:sz="4" w:space="0" w:color="000000"/>
            </w:tcBorders>
            <w:shd w:val="clear" w:color="auto" w:fill="auto"/>
            <w:vAlign w:val="bottom"/>
          </w:tcPr>
          <w:p w14:paraId="7FBFF312" w14:textId="77777777" w:rsidR="004B5C2C" w:rsidRDefault="00000000">
            <w:pPr>
              <w:jc w:val="center"/>
              <w:rPr>
                <w:color w:val="000000"/>
              </w:rPr>
            </w:pPr>
            <w:r>
              <w:rPr>
                <w:color w:val="000000"/>
              </w:rPr>
              <w:t>Factor 2</w:t>
            </w:r>
          </w:p>
        </w:tc>
      </w:tr>
      <w:tr w:rsidR="004B5C2C" w14:paraId="4922A2BA" w14:textId="77777777">
        <w:trPr>
          <w:trHeight w:val="314"/>
        </w:trPr>
        <w:tc>
          <w:tcPr>
            <w:tcW w:w="4120" w:type="dxa"/>
            <w:tcBorders>
              <w:top w:val="nil"/>
              <w:left w:val="single" w:sz="4" w:space="0" w:color="000000"/>
              <w:bottom w:val="single" w:sz="4" w:space="0" w:color="000000"/>
              <w:right w:val="single" w:sz="4" w:space="0" w:color="000000"/>
            </w:tcBorders>
            <w:shd w:val="clear" w:color="auto" w:fill="auto"/>
            <w:vAlign w:val="bottom"/>
          </w:tcPr>
          <w:p w14:paraId="14042F9B" w14:textId="77777777" w:rsidR="004B5C2C" w:rsidRDefault="00000000">
            <w:pPr>
              <w:rPr>
                <w:color w:val="000000"/>
              </w:rPr>
            </w:pPr>
            <w:r>
              <w:rPr>
                <w:color w:val="000000"/>
              </w:rPr>
              <w:t>Iron Supplement</w:t>
            </w:r>
          </w:p>
        </w:tc>
        <w:tc>
          <w:tcPr>
            <w:tcW w:w="2354" w:type="dxa"/>
            <w:tcBorders>
              <w:top w:val="nil"/>
              <w:left w:val="nil"/>
              <w:bottom w:val="single" w:sz="4" w:space="0" w:color="000000"/>
              <w:right w:val="single" w:sz="4" w:space="0" w:color="000000"/>
            </w:tcBorders>
            <w:shd w:val="clear" w:color="auto" w:fill="auto"/>
            <w:vAlign w:val="bottom"/>
          </w:tcPr>
          <w:p w14:paraId="7FA30880" w14:textId="77777777" w:rsidR="004B5C2C" w:rsidRDefault="00000000">
            <w:pPr>
              <w:jc w:val="center"/>
              <w:rPr>
                <w:color w:val="000000"/>
              </w:rPr>
            </w:pPr>
            <w:r>
              <w:rPr>
                <w:color w:val="000000"/>
              </w:rPr>
              <w:t>0.648</w:t>
            </w:r>
          </w:p>
        </w:tc>
        <w:tc>
          <w:tcPr>
            <w:tcW w:w="2354" w:type="dxa"/>
            <w:tcBorders>
              <w:top w:val="nil"/>
              <w:left w:val="nil"/>
              <w:bottom w:val="single" w:sz="4" w:space="0" w:color="000000"/>
              <w:right w:val="single" w:sz="4" w:space="0" w:color="000000"/>
            </w:tcBorders>
            <w:shd w:val="clear" w:color="auto" w:fill="auto"/>
            <w:vAlign w:val="bottom"/>
          </w:tcPr>
          <w:p w14:paraId="2C8A1A60" w14:textId="77777777" w:rsidR="004B5C2C" w:rsidRDefault="00000000">
            <w:pPr>
              <w:jc w:val="center"/>
              <w:rPr>
                <w:color w:val="000000"/>
              </w:rPr>
            </w:pPr>
            <w:r>
              <w:rPr>
                <w:color w:val="000000"/>
              </w:rPr>
              <w:t>0.543</w:t>
            </w:r>
          </w:p>
        </w:tc>
      </w:tr>
      <w:tr w:rsidR="004B5C2C" w14:paraId="7FC9F80F" w14:textId="77777777">
        <w:trPr>
          <w:trHeight w:val="314"/>
        </w:trPr>
        <w:tc>
          <w:tcPr>
            <w:tcW w:w="4120" w:type="dxa"/>
            <w:tcBorders>
              <w:top w:val="nil"/>
              <w:left w:val="single" w:sz="4" w:space="0" w:color="000000"/>
              <w:bottom w:val="single" w:sz="4" w:space="0" w:color="000000"/>
              <w:right w:val="single" w:sz="4" w:space="0" w:color="000000"/>
            </w:tcBorders>
            <w:shd w:val="clear" w:color="auto" w:fill="auto"/>
            <w:vAlign w:val="bottom"/>
          </w:tcPr>
          <w:p w14:paraId="50C988D8" w14:textId="77777777" w:rsidR="004B5C2C" w:rsidRDefault="00000000">
            <w:pPr>
              <w:rPr>
                <w:color w:val="000000"/>
              </w:rPr>
            </w:pPr>
            <w:r>
              <w:rPr>
                <w:color w:val="000000"/>
              </w:rPr>
              <w:t>Multivitamin</w:t>
            </w:r>
          </w:p>
        </w:tc>
        <w:tc>
          <w:tcPr>
            <w:tcW w:w="2354" w:type="dxa"/>
            <w:tcBorders>
              <w:top w:val="nil"/>
              <w:left w:val="nil"/>
              <w:bottom w:val="single" w:sz="4" w:space="0" w:color="000000"/>
              <w:right w:val="single" w:sz="4" w:space="0" w:color="000000"/>
            </w:tcBorders>
            <w:shd w:val="clear" w:color="auto" w:fill="auto"/>
            <w:vAlign w:val="bottom"/>
          </w:tcPr>
          <w:p w14:paraId="5E93A70D" w14:textId="77777777" w:rsidR="004B5C2C" w:rsidRDefault="00000000">
            <w:pPr>
              <w:jc w:val="center"/>
              <w:rPr>
                <w:color w:val="000000"/>
              </w:rPr>
            </w:pPr>
            <w:r>
              <w:rPr>
                <w:color w:val="000000"/>
              </w:rPr>
              <w:t>0.737</w:t>
            </w:r>
          </w:p>
        </w:tc>
        <w:tc>
          <w:tcPr>
            <w:tcW w:w="2354" w:type="dxa"/>
            <w:tcBorders>
              <w:top w:val="nil"/>
              <w:left w:val="nil"/>
              <w:bottom w:val="single" w:sz="4" w:space="0" w:color="000000"/>
              <w:right w:val="single" w:sz="4" w:space="0" w:color="000000"/>
            </w:tcBorders>
            <w:shd w:val="clear" w:color="auto" w:fill="auto"/>
            <w:vAlign w:val="bottom"/>
          </w:tcPr>
          <w:p w14:paraId="617C7CBB" w14:textId="77777777" w:rsidR="004B5C2C" w:rsidRDefault="00000000">
            <w:pPr>
              <w:jc w:val="center"/>
              <w:rPr>
                <w:color w:val="000000"/>
              </w:rPr>
            </w:pPr>
            <w:r>
              <w:rPr>
                <w:color w:val="000000"/>
              </w:rPr>
              <w:t>0.356</w:t>
            </w:r>
          </w:p>
        </w:tc>
      </w:tr>
      <w:tr w:rsidR="004B5C2C" w14:paraId="396158A6" w14:textId="77777777">
        <w:trPr>
          <w:trHeight w:val="314"/>
        </w:trPr>
        <w:tc>
          <w:tcPr>
            <w:tcW w:w="4120" w:type="dxa"/>
            <w:tcBorders>
              <w:top w:val="nil"/>
              <w:left w:val="single" w:sz="4" w:space="0" w:color="000000"/>
              <w:bottom w:val="single" w:sz="4" w:space="0" w:color="000000"/>
              <w:right w:val="single" w:sz="4" w:space="0" w:color="000000"/>
            </w:tcBorders>
            <w:shd w:val="clear" w:color="auto" w:fill="auto"/>
            <w:vAlign w:val="bottom"/>
          </w:tcPr>
          <w:p w14:paraId="023E4765" w14:textId="77777777" w:rsidR="004B5C2C" w:rsidRDefault="00000000">
            <w:pPr>
              <w:rPr>
                <w:color w:val="000000"/>
              </w:rPr>
            </w:pPr>
            <w:r>
              <w:rPr>
                <w:color w:val="000000"/>
              </w:rPr>
              <w:t xml:space="preserve">Folic </w:t>
            </w:r>
            <w:proofErr w:type="spellStart"/>
            <w:r>
              <w:rPr>
                <w:color w:val="000000"/>
              </w:rPr>
              <w:t>Accid</w:t>
            </w:r>
            <w:proofErr w:type="spellEnd"/>
            <w:r>
              <w:rPr>
                <w:color w:val="000000"/>
              </w:rPr>
              <w:t xml:space="preserve"> supplement</w:t>
            </w:r>
          </w:p>
        </w:tc>
        <w:tc>
          <w:tcPr>
            <w:tcW w:w="2354" w:type="dxa"/>
            <w:tcBorders>
              <w:top w:val="nil"/>
              <w:left w:val="nil"/>
              <w:bottom w:val="single" w:sz="4" w:space="0" w:color="000000"/>
              <w:right w:val="single" w:sz="4" w:space="0" w:color="000000"/>
            </w:tcBorders>
            <w:shd w:val="clear" w:color="auto" w:fill="auto"/>
            <w:vAlign w:val="bottom"/>
          </w:tcPr>
          <w:p w14:paraId="2A45AF8E" w14:textId="77777777" w:rsidR="004B5C2C" w:rsidRDefault="00000000">
            <w:pPr>
              <w:jc w:val="center"/>
              <w:rPr>
                <w:color w:val="000000"/>
              </w:rPr>
            </w:pPr>
            <w:r>
              <w:rPr>
                <w:color w:val="000000"/>
              </w:rPr>
              <w:t>0.781</w:t>
            </w:r>
          </w:p>
        </w:tc>
        <w:tc>
          <w:tcPr>
            <w:tcW w:w="2354" w:type="dxa"/>
            <w:tcBorders>
              <w:top w:val="nil"/>
              <w:left w:val="nil"/>
              <w:bottom w:val="single" w:sz="4" w:space="0" w:color="000000"/>
              <w:right w:val="single" w:sz="4" w:space="0" w:color="000000"/>
            </w:tcBorders>
            <w:shd w:val="clear" w:color="auto" w:fill="auto"/>
            <w:vAlign w:val="bottom"/>
          </w:tcPr>
          <w:p w14:paraId="4E6CA777" w14:textId="77777777" w:rsidR="004B5C2C" w:rsidRDefault="00000000">
            <w:pPr>
              <w:jc w:val="center"/>
              <w:rPr>
                <w:color w:val="000000"/>
              </w:rPr>
            </w:pPr>
            <w:r>
              <w:rPr>
                <w:color w:val="000000"/>
              </w:rPr>
              <w:t>0.482</w:t>
            </w:r>
          </w:p>
        </w:tc>
      </w:tr>
      <w:tr w:rsidR="004B5C2C" w14:paraId="215C1962" w14:textId="77777777">
        <w:trPr>
          <w:trHeight w:val="314"/>
        </w:trPr>
        <w:tc>
          <w:tcPr>
            <w:tcW w:w="4120" w:type="dxa"/>
            <w:tcBorders>
              <w:top w:val="nil"/>
              <w:left w:val="single" w:sz="4" w:space="0" w:color="000000"/>
              <w:bottom w:val="single" w:sz="4" w:space="0" w:color="000000"/>
              <w:right w:val="single" w:sz="4" w:space="0" w:color="000000"/>
            </w:tcBorders>
            <w:shd w:val="clear" w:color="auto" w:fill="auto"/>
            <w:vAlign w:val="bottom"/>
          </w:tcPr>
          <w:p w14:paraId="669298AB" w14:textId="77777777" w:rsidR="004B5C2C" w:rsidRDefault="00000000">
            <w:pPr>
              <w:rPr>
                <w:color w:val="000000"/>
              </w:rPr>
            </w:pPr>
            <w:proofErr w:type="spellStart"/>
            <w:r>
              <w:rPr>
                <w:color w:val="000000"/>
              </w:rPr>
              <w:t>VitD</w:t>
            </w:r>
            <w:proofErr w:type="spellEnd"/>
            <w:r>
              <w:rPr>
                <w:color w:val="000000"/>
              </w:rPr>
              <w:t xml:space="preserve"> supplement</w:t>
            </w:r>
          </w:p>
        </w:tc>
        <w:tc>
          <w:tcPr>
            <w:tcW w:w="2354" w:type="dxa"/>
            <w:tcBorders>
              <w:top w:val="nil"/>
              <w:left w:val="nil"/>
              <w:bottom w:val="single" w:sz="4" w:space="0" w:color="000000"/>
              <w:right w:val="single" w:sz="4" w:space="0" w:color="000000"/>
            </w:tcBorders>
            <w:shd w:val="clear" w:color="auto" w:fill="auto"/>
            <w:vAlign w:val="bottom"/>
          </w:tcPr>
          <w:p w14:paraId="20F7B316" w14:textId="77777777" w:rsidR="004B5C2C" w:rsidRDefault="00000000">
            <w:pPr>
              <w:jc w:val="center"/>
              <w:rPr>
                <w:color w:val="000000"/>
              </w:rPr>
            </w:pPr>
            <w:r>
              <w:rPr>
                <w:color w:val="000000"/>
              </w:rPr>
              <w:t>0.419</w:t>
            </w:r>
          </w:p>
        </w:tc>
        <w:tc>
          <w:tcPr>
            <w:tcW w:w="2354" w:type="dxa"/>
            <w:tcBorders>
              <w:top w:val="nil"/>
              <w:left w:val="nil"/>
              <w:bottom w:val="single" w:sz="4" w:space="0" w:color="000000"/>
              <w:right w:val="single" w:sz="4" w:space="0" w:color="000000"/>
            </w:tcBorders>
            <w:shd w:val="clear" w:color="auto" w:fill="auto"/>
            <w:vAlign w:val="bottom"/>
          </w:tcPr>
          <w:p w14:paraId="599E1A19" w14:textId="77777777" w:rsidR="004B5C2C" w:rsidRDefault="00000000">
            <w:pPr>
              <w:jc w:val="center"/>
              <w:rPr>
                <w:color w:val="000000"/>
              </w:rPr>
            </w:pPr>
            <w:r>
              <w:rPr>
                <w:color w:val="000000"/>
              </w:rPr>
              <w:t>0.831</w:t>
            </w:r>
          </w:p>
        </w:tc>
      </w:tr>
      <w:tr w:rsidR="004B5C2C" w14:paraId="57A08B96" w14:textId="77777777">
        <w:trPr>
          <w:trHeight w:val="314"/>
        </w:trPr>
        <w:tc>
          <w:tcPr>
            <w:tcW w:w="4120" w:type="dxa"/>
            <w:tcBorders>
              <w:top w:val="nil"/>
              <w:left w:val="single" w:sz="4" w:space="0" w:color="000000"/>
              <w:bottom w:val="single" w:sz="4" w:space="0" w:color="000000"/>
              <w:right w:val="single" w:sz="4" w:space="0" w:color="000000"/>
            </w:tcBorders>
            <w:shd w:val="clear" w:color="auto" w:fill="auto"/>
            <w:vAlign w:val="bottom"/>
          </w:tcPr>
          <w:p w14:paraId="65469872" w14:textId="77777777" w:rsidR="004B5C2C" w:rsidRDefault="00000000">
            <w:pPr>
              <w:rPr>
                <w:color w:val="000000"/>
              </w:rPr>
            </w:pPr>
            <w:r>
              <w:rPr>
                <w:color w:val="000000"/>
              </w:rPr>
              <w:t>Calcium</w:t>
            </w:r>
          </w:p>
        </w:tc>
        <w:tc>
          <w:tcPr>
            <w:tcW w:w="2354" w:type="dxa"/>
            <w:tcBorders>
              <w:top w:val="nil"/>
              <w:left w:val="nil"/>
              <w:bottom w:val="single" w:sz="4" w:space="0" w:color="000000"/>
              <w:right w:val="single" w:sz="4" w:space="0" w:color="000000"/>
            </w:tcBorders>
            <w:shd w:val="clear" w:color="auto" w:fill="auto"/>
            <w:vAlign w:val="bottom"/>
          </w:tcPr>
          <w:p w14:paraId="60533111" w14:textId="77777777" w:rsidR="004B5C2C" w:rsidRDefault="00000000">
            <w:pPr>
              <w:jc w:val="center"/>
              <w:rPr>
                <w:color w:val="000000"/>
              </w:rPr>
            </w:pPr>
            <w:r>
              <w:rPr>
                <w:color w:val="000000"/>
              </w:rPr>
              <w:t>0.539</w:t>
            </w:r>
          </w:p>
        </w:tc>
        <w:tc>
          <w:tcPr>
            <w:tcW w:w="2354" w:type="dxa"/>
            <w:tcBorders>
              <w:top w:val="nil"/>
              <w:left w:val="nil"/>
              <w:bottom w:val="single" w:sz="4" w:space="0" w:color="000000"/>
              <w:right w:val="single" w:sz="4" w:space="0" w:color="000000"/>
            </w:tcBorders>
            <w:shd w:val="clear" w:color="auto" w:fill="auto"/>
            <w:vAlign w:val="bottom"/>
          </w:tcPr>
          <w:p w14:paraId="728E4957" w14:textId="77777777" w:rsidR="004B5C2C" w:rsidRDefault="00000000">
            <w:pPr>
              <w:jc w:val="center"/>
              <w:rPr>
                <w:color w:val="000000"/>
              </w:rPr>
            </w:pPr>
            <w:r>
              <w:rPr>
                <w:color w:val="000000"/>
              </w:rPr>
              <w:t>0.589</w:t>
            </w:r>
          </w:p>
        </w:tc>
      </w:tr>
    </w:tbl>
    <w:p w14:paraId="4517D26F" w14:textId="77777777" w:rsidR="004B5C2C" w:rsidRDefault="00000000">
      <w:pPr>
        <w:spacing w:before="280"/>
        <w:rPr>
          <w:b/>
          <w:sz w:val="21"/>
          <w:szCs w:val="21"/>
        </w:rPr>
      </w:pPr>
      <w:r>
        <w:rPr>
          <w:b/>
          <w:sz w:val="21"/>
          <w:szCs w:val="21"/>
        </w:rPr>
        <w:t>Notes:</w:t>
      </w:r>
    </w:p>
    <w:p w14:paraId="3DF0B71A" w14:textId="77777777" w:rsidR="004B5C2C" w:rsidRDefault="00000000">
      <w:pPr>
        <w:numPr>
          <w:ilvl w:val="0"/>
          <w:numId w:val="3"/>
        </w:numPr>
      </w:pPr>
      <w:r>
        <w:rPr>
          <w:sz w:val="21"/>
          <w:szCs w:val="21"/>
        </w:rPr>
        <w:t>Factor loadings above 0.4 indicate significant associations with the respective factors.</w:t>
      </w:r>
    </w:p>
    <w:p w14:paraId="56AD44EC" w14:textId="77777777" w:rsidR="004B5C2C" w:rsidRDefault="00000000">
      <w:pPr>
        <w:numPr>
          <w:ilvl w:val="0"/>
          <w:numId w:val="3"/>
        </w:numPr>
      </w:pPr>
      <w:r>
        <w:rPr>
          <w:b/>
          <w:sz w:val="21"/>
          <w:szCs w:val="21"/>
        </w:rPr>
        <w:t>Factor 1</w:t>
      </w:r>
      <w:r>
        <w:rPr>
          <w:sz w:val="21"/>
          <w:szCs w:val="21"/>
        </w:rPr>
        <w:t xml:space="preserve"> shows strong associations with iron (0.648), multivitamins (0.737), and folic acid supplements (0.781), suggesting it represents a pattern of general micronutrient supplementation.</w:t>
      </w:r>
    </w:p>
    <w:p w14:paraId="503A01D4" w14:textId="77777777" w:rsidR="004B5C2C" w:rsidRDefault="00000000">
      <w:pPr>
        <w:numPr>
          <w:ilvl w:val="0"/>
          <w:numId w:val="3"/>
        </w:numPr>
      </w:pPr>
      <w:r>
        <w:rPr>
          <w:b/>
          <w:sz w:val="21"/>
          <w:szCs w:val="21"/>
        </w:rPr>
        <w:t>Factor 2</w:t>
      </w:r>
      <w:r>
        <w:rPr>
          <w:sz w:val="21"/>
          <w:szCs w:val="21"/>
        </w:rPr>
        <w:t xml:space="preserve"> is characterised by high loadings for vitamin D (0.831) and has notable associations with calcium (0.589), indicating a focus on bone health and vitamin D supplementation.</w:t>
      </w:r>
    </w:p>
    <w:p w14:paraId="5C64F1AA" w14:textId="77777777" w:rsidR="004B5C2C" w:rsidRDefault="004B5C2C">
      <w:pPr>
        <w:spacing w:after="280"/>
        <w:ind w:left="720"/>
        <w:rPr>
          <w:sz w:val="21"/>
          <w:szCs w:val="21"/>
        </w:rPr>
      </w:pPr>
    </w:p>
    <w:p w14:paraId="2797E3D2" w14:textId="77777777" w:rsidR="004B5C2C" w:rsidRDefault="00000000">
      <w:pPr>
        <w:pBdr>
          <w:top w:val="nil"/>
          <w:left w:val="nil"/>
          <w:bottom w:val="nil"/>
          <w:right w:val="nil"/>
          <w:between w:val="nil"/>
        </w:pBdr>
        <w:spacing w:after="200"/>
        <w:rPr>
          <w:i/>
          <w:color w:val="44546A"/>
        </w:rPr>
      </w:pPr>
      <w:r>
        <w:rPr>
          <w:i/>
          <w:color w:val="44546A"/>
        </w:rPr>
        <w:t>Table 4. 6:   Variance Explained by Factors for Micronutrient Supplements</w:t>
      </w:r>
    </w:p>
    <w:tbl>
      <w:tblPr>
        <w:tblStyle w:val="a4"/>
        <w:tblW w:w="5200" w:type="dxa"/>
        <w:tblLayout w:type="fixed"/>
        <w:tblLook w:val="0400" w:firstRow="0" w:lastRow="0" w:firstColumn="0" w:lastColumn="0" w:noHBand="0" w:noVBand="1"/>
      </w:tblPr>
      <w:tblGrid>
        <w:gridCol w:w="1300"/>
        <w:gridCol w:w="1300"/>
        <w:gridCol w:w="1300"/>
        <w:gridCol w:w="1300"/>
      </w:tblGrid>
      <w:tr w:rsidR="004B5C2C" w14:paraId="38127BA0" w14:textId="77777777">
        <w:trPr>
          <w:trHeight w:val="32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0BB9B2" w14:textId="77777777" w:rsidR="004B5C2C" w:rsidRDefault="00000000">
            <w:pPr>
              <w:rPr>
                <w:b/>
                <w:color w:val="000000"/>
                <w:sz w:val="21"/>
                <w:szCs w:val="21"/>
              </w:rPr>
            </w:pPr>
            <w:r>
              <w:rPr>
                <w:b/>
                <w:color w:val="000000"/>
                <w:sz w:val="21"/>
                <w:szCs w:val="21"/>
              </w:rPr>
              <w:t>Factor</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21DFA34E" w14:textId="77777777" w:rsidR="004B5C2C" w:rsidRDefault="00000000">
            <w:pPr>
              <w:rPr>
                <w:b/>
                <w:color w:val="000000"/>
                <w:sz w:val="21"/>
                <w:szCs w:val="21"/>
              </w:rPr>
            </w:pPr>
            <w:r>
              <w:rPr>
                <w:b/>
                <w:color w:val="000000"/>
                <w:sz w:val="21"/>
                <w:szCs w:val="21"/>
              </w:rPr>
              <w:t>SS Loading</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1B889F4F" w14:textId="77777777" w:rsidR="004B5C2C" w:rsidRDefault="00000000">
            <w:pPr>
              <w:rPr>
                <w:b/>
                <w:color w:val="000000"/>
                <w:sz w:val="21"/>
                <w:szCs w:val="21"/>
              </w:rPr>
            </w:pPr>
            <w:r>
              <w:rPr>
                <w:b/>
                <w:color w:val="000000"/>
                <w:sz w:val="21"/>
                <w:szCs w:val="21"/>
              </w:rPr>
              <w:t>Proportion Variance</w:t>
            </w:r>
          </w:p>
        </w:tc>
        <w:tc>
          <w:tcPr>
            <w:tcW w:w="1300" w:type="dxa"/>
            <w:tcBorders>
              <w:top w:val="single" w:sz="4" w:space="0" w:color="000000"/>
              <w:left w:val="nil"/>
              <w:bottom w:val="single" w:sz="4" w:space="0" w:color="000000"/>
              <w:right w:val="single" w:sz="4" w:space="0" w:color="000000"/>
            </w:tcBorders>
            <w:shd w:val="clear" w:color="auto" w:fill="auto"/>
            <w:vAlign w:val="bottom"/>
          </w:tcPr>
          <w:p w14:paraId="63546779" w14:textId="77777777" w:rsidR="004B5C2C" w:rsidRDefault="00000000">
            <w:pPr>
              <w:rPr>
                <w:b/>
                <w:color w:val="000000"/>
                <w:sz w:val="21"/>
                <w:szCs w:val="21"/>
              </w:rPr>
            </w:pPr>
            <w:r>
              <w:rPr>
                <w:b/>
                <w:color w:val="000000"/>
                <w:sz w:val="21"/>
                <w:szCs w:val="21"/>
              </w:rPr>
              <w:t>Cumulative Variance</w:t>
            </w:r>
          </w:p>
        </w:tc>
      </w:tr>
      <w:tr w:rsidR="004B5C2C" w14:paraId="139797DC" w14:textId="77777777">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14:paraId="381D8DD4" w14:textId="77777777" w:rsidR="004B5C2C" w:rsidRDefault="00000000">
            <w:pPr>
              <w:rPr>
                <w:b/>
                <w:color w:val="000000"/>
                <w:sz w:val="21"/>
                <w:szCs w:val="21"/>
              </w:rPr>
            </w:pPr>
            <w:r>
              <w:rPr>
                <w:b/>
                <w:color w:val="000000"/>
                <w:sz w:val="21"/>
                <w:szCs w:val="21"/>
              </w:rPr>
              <w:t>Factor 1</w:t>
            </w:r>
          </w:p>
        </w:tc>
        <w:tc>
          <w:tcPr>
            <w:tcW w:w="1300" w:type="dxa"/>
            <w:tcBorders>
              <w:top w:val="nil"/>
              <w:left w:val="nil"/>
              <w:bottom w:val="single" w:sz="4" w:space="0" w:color="000000"/>
              <w:right w:val="single" w:sz="4" w:space="0" w:color="000000"/>
            </w:tcBorders>
            <w:shd w:val="clear" w:color="auto" w:fill="auto"/>
            <w:vAlign w:val="bottom"/>
          </w:tcPr>
          <w:p w14:paraId="60D6DCA6" w14:textId="77777777" w:rsidR="004B5C2C" w:rsidRDefault="00000000">
            <w:pPr>
              <w:jc w:val="right"/>
              <w:rPr>
                <w:color w:val="000000"/>
                <w:sz w:val="21"/>
                <w:szCs w:val="21"/>
              </w:rPr>
            </w:pPr>
            <w:r>
              <w:rPr>
                <w:color w:val="000000"/>
                <w:sz w:val="21"/>
                <w:szCs w:val="21"/>
              </w:rPr>
              <w:t>2.039</w:t>
            </w:r>
          </w:p>
        </w:tc>
        <w:tc>
          <w:tcPr>
            <w:tcW w:w="1300" w:type="dxa"/>
            <w:tcBorders>
              <w:top w:val="nil"/>
              <w:left w:val="nil"/>
              <w:bottom w:val="single" w:sz="4" w:space="0" w:color="000000"/>
              <w:right w:val="single" w:sz="4" w:space="0" w:color="000000"/>
            </w:tcBorders>
            <w:shd w:val="clear" w:color="auto" w:fill="auto"/>
            <w:vAlign w:val="bottom"/>
          </w:tcPr>
          <w:p w14:paraId="2DDBB5F4" w14:textId="77777777" w:rsidR="004B5C2C" w:rsidRDefault="00000000">
            <w:pPr>
              <w:jc w:val="right"/>
              <w:rPr>
                <w:color w:val="000000"/>
                <w:sz w:val="21"/>
                <w:szCs w:val="21"/>
              </w:rPr>
            </w:pPr>
            <w:r>
              <w:rPr>
                <w:color w:val="000000"/>
                <w:sz w:val="21"/>
                <w:szCs w:val="21"/>
              </w:rPr>
              <w:t>1.691</w:t>
            </w:r>
          </w:p>
        </w:tc>
        <w:tc>
          <w:tcPr>
            <w:tcW w:w="1300" w:type="dxa"/>
            <w:tcBorders>
              <w:top w:val="nil"/>
              <w:left w:val="nil"/>
              <w:bottom w:val="single" w:sz="4" w:space="0" w:color="000000"/>
              <w:right w:val="single" w:sz="4" w:space="0" w:color="000000"/>
            </w:tcBorders>
            <w:shd w:val="clear" w:color="auto" w:fill="auto"/>
            <w:vAlign w:val="bottom"/>
          </w:tcPr>
          <w:p w14:paraId="60E02FD3" w14:textId="77777777" w:rsidR="004B5C2C" w:rsidRDefault="00000000">
            <w:pPr>
              <w:jc w:val="right"/>
              <w:rPr>
                <w:color w:val="000000"/>
                <w:sz w:val="21"/>
                <w:szCs w:val="21"/>
              </w:rPr>
            </w:pPr>
            <w:r>
              <w:rPr>
                <w:color w:val="000000"/>
                <w:sz w:val="21"/>
                <w:szCs w:val="21"/>
              </w:rPr>
              <w:t>1.691</w:t>
            </w:r>
          </w:p>
        </w:tc>
      </w:tr>
      <w:tr w:rsidR="004B5C2C" w14:paraId="42A5C037" w14:textId="77777777">
        <w:trPr>
          <w:trHeight w:val="320"/>
        </w:trPr>
        <w:tc>
          <w:tcPr>
            <w:tcW w:w="1300" w:type="dxa"/>
            <w:tcBorders>
              <w:top w:val="nil"/>
              <w:left w:val="single" w:sz="4" w:space="0" w:color="000000"/>
              <w:bottom w:val="single" w:sz="4" w:space="0" w:color="000000"/>
              <w:right w:val="single" w:sz="4" w:space="0" w:color="000000"/>
            </w:tcBorders>
            <w:shd w:val="clear" w:color="auto" w:fill="auto"/>
            <w:vAlign w:val="bottom"/>
          </w:tcPr>
          <w:p w14:paraId="39A97D1B" w14:textId="77777777" w:rsidR="004B5C2C" w:rsidRDefault="00000000">
            <w:pPr>
              <w:rPr>
                <w:b/>
                <w:color w:val="000000"/>
                <w:sz w:val="21"/>
                <w:szCs w:val="21"/>
              </w:rPr>
            </w:pPr>
            <w:r>
              <w:rPr>
                <w:b/>
                <w:color w:val="000000"/>
                <w:sz w:val="21"/>
                <w:szCs w:val="21"/>
              </w:rPr>
              <w:t>Factor 2</w:t>
            </w:r>
          </w:p>
        </w:tc>
        <w:tc>
          <w:tcPr>
            <w:tcW w:w="1300" w:type="dxa"/>
            <w:tcBorders>
              <w:top w:val="nil"/>
              <w:left w:val="nil"/>
              <w:bottom w:val="single" w:sz="4" w:space="0" w:color="000000"/>
              <w:right w:val="single" w:sz="4" w:space="0" w:color="000000"/>
            </w:tcBorders>
            <w:shd w:val="clear" w:color="auto" w:fill="auto"/>
            <w:vAlign w:val="bottom"/>
          </w:tcPr>
          <w:p w14:paraId="363158C4" w14:textId="77777777" w:rsidR="004B5C2C" w:rsidRDefault="00000000">
            <w:pPr>
              <w:jc w:val="right"/>
              <w:rPr>
                <w:color w:val="000000"/>
                <w:sz w:val="21"/>
                <w:szCs w:val="21"/>
              </w:rPr>
            </w:pPr>
            <w:r>
              <w:rPr>
                <w:color w:val="000000"/>
                <w:sz w:val="21"/>
                <w:szCs w:val="21"/>
              </w:rPr>
              <w:t>1.691</w:t>
            </w:r>
          </w:p>
        </w:tc>
        <w:tc>
          <w:tcPr>
            <w:tcW w:w="1300" w:type="dxa"/>
            <w:tcBorders>
              <w:top w:val="nil"/>
              <w:left w:val="nil"/>
              <w:bottom w:val="single" w:sz="4" w:space="0" w:color="000000"/>
              <w:right w:val="single" w:sz="4" w:space="0" w:color="000000"/>
            </w:tcBorders>
            <w:shd w:val="clear" w:color="auto" w:fill="auto"/>
            <w:vAlign w:val="bottom"/>
          </w:tcPr>
          <w:p w14:paraId="1E271685" w14:textId="77777777" w:rsidR="004B5C2C" w:rsidRDefault="00000000">
            <w:pPr>
              <w:jc w:val="right"/>
              <w:rPr>
                <w:color w:val="000000"/>
                <w:sz w:val="21"/>
                <w:szCs w:val="21"/>
              </w:rPr>
            </w:pPr>
            <w:r>
              <w:rPr>
                <w:color w:val="000000"/>
                <w:sz w:val="21"/>
                <w:szCs w:val="21"/>
              </w:rPr>
              <w:t>0.338</w:t>
            </w:r>
          </w:p>
        </w:tc>
        <w:tc>
          <w:tcPr>
            <w:tcW w:w="1300" w:type="dxa"/>
            <w:tcBorders>
              <w:top w:val="nil"/>
              <w:left w:val="nil"/>
              <w:bottom w:val="single" w:sz="4" w:space="0" w:color="000000"/>
              <w:right w:val="single" w:sz="4" w:space="0" w:color="000000"/>
            </w:tcBorders>
            <w:shd w:val="clear" w:color="auto" w:fill="auto"/>
            <w:vAlign w:val="bottom"/>
          </w:tcPr>
          <w:p w14:paraId="5C97B273" w14:textId="77777777" w:rsidR="004B5C2C" w:rsidRDefault="00000000">
            <w:pPr>
              <w:jc w:val="right"/>
              <w:rPr>
                <w:color w:val="000000"/>
                <w:sz w:val="21"/>
                <w:szCs w:val="21"/>
              </w:rPr>
            </w:pPr>
            <w:r>
              <w:rPr>
                <w:color w:val="000000"/>
                <w:sz w:val="21"/>
                <w:szCs w:val="21"/>
              </w:rPr>
              <w:t>2.029</w:t>
            </w:r>
          </w:p>
        </w:tc>
      </w:tr>
    </w:tbl>
    <w:p w14:paraId="6BCBE109" w14:textId="77777777" w:rsidR="004B5C2C" w:rsidRDefault="00000000">
      <w:pPr>
        <w:pBdr>
          <w:top w:val="nil"/>
          <w:left w:val="nil"/>
          <w:bottom w:val="nil"/>
          <w:right w:val="nil"/>
          <w:between w:val="nil"/>
        </w:pBdr>
        <w:spacing w:before="280" w:after="280" w:line="360" w:lineRule="auto"/>
        <w:jc w:val="both"/>
        <w:rPr>
          <w:color w:val="000000"/>
        </w:rPr>
      </w:pPr>
      <w:r>
        <w:rPr>
          <w:color w:val="000000"/>
        </w:rPr>
        <w:t>The factor analysis of micronutrient supplements revealed two distinct factors, each contributing uniquely to the variance in supplementation patterns. Factor 1 explains 69.1% of the variance and is strongly associated with iron (0.648), multivitamins (0.737), and folic acid supplements (0.781), suggesting it represents a general micronutrient supplementation pattern. Factor 2 accounts for an additional 33.8% of the variance and shows high loadings on vitamin D (0.831) and calcium (0.589), indicating a focus on bone health and vitamin D supplementation. Together, these factors explain 102.9% of the variance, with Factor 1 primarily reflecting a broad supplementation approach and Factor 2 emphasising specific micronutrients related to bone health.</w:t>
      </w:r>
    </w:p>
    <w:p w14:paraId="0784F50F" w14:textId="77777777" w:rsidR="004B5C2C" w:rsidRDefault="00000000">
      <w:pPr>
        <w:pBdr>
          <w:top w:val="nil"/>
          <w:left w:val="nil"/>
          <w:bottom w:val="nil"/>
          <w:right w:val="nil"/>
          <w:between w:val="nil"/>
        </w:pBdr>
        <w:spacing w:after="200"/>
        <w:rPr>
          <w:i/>
          <w:color w:val="44546A"/>
          <w:sz w:val="21"/>
          <w:szCs w:val="21"/>
        </w:rPr>
      </w:pPr>
      <w:r>
        <w:rPr>
          <w:i/>
          <w:color w:val="44546A"/>
          <w:sz w:val="21"/>
          <w:szCs w:val="21"/>
        </w:rPr>
        <w:t>Table 4. 7:   Multivariate Regression Analysis of Micronutrients, Additional Factors, and Birth Weight</w:t>
      </w:r>
    </w:p>
    <w:tbl>
      <w:tblPr>
        <w:tblStyle w:val="a5"/>
        <w:tblW w:w="9351" w:type="dxa"/>
        <w:tblLayout w:type="fixed"/>
        <w:tblLook w:val="0400" w:firstRow="0" w:lastRow="0" w:firstColumn="0" w:lastColumn="0" w:noHBand="0" w:noVBand="1"/>
      </w:tblPr>
      <w:tblGrid>
        <w:gridCol w:w="2547"/>
        <w:gridCol w:w="1417"/>
        <w:gridCol w:w="993"/>
        <w:gridCol w:w="992"/>
        <w:gridCol w:w="992"/>
        <w:gridCol w:w="2410"/>
      </w:tblGrid>
      <w:tr w:rsidR="004B5C2C" w14:paraId="45252221" w14:textId="77777777">
        <w:trPr>
          <w:trHeight w:val="320"/>
        </w:trPr>
        <w:tc>
          <w:tcPr>
            <w:tcW w:w="2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B9EB63" w14:textId="77777777" w:rsidR="004B5C2C" w:rsidRDefault="00000000">
            <w:pPr>
              <w:rPr>
                <w:b/>
                <w:color w:val="000000"/>
                <w:sz w:val="21"/>
                <w:szCs w:val="21"/>
              </w:rPr>
            </w:pPr>
            <w:r>
              <w:rPr>
                <w:b/>
                <w:color w:val="000000"/>
                <w:sz w:val="21"/>
                <w:szCs w:val="21"/>
              </w:rPr>
              <w:t>Variable</w:t>
            </w:r>
          </w:p>
        </w:tc>
        <w:tc>
          <w:tcPr>
            <w:tcW w:w="1417" w:type="dxa"/>
            <w:tcBorders>
              <w:top w:val="single" w:sz="4" w:space="0" w:color="000000"/>
              <w:left w:val="nil"/>
              <w:bottom w:val="single" w:sz="4" w:space="0" w:color="000000"/>
              <w:right w:val="single" w:sz="4" w:space="0" w:color="000000"/>
            </w:tcBorders>
            <w:shd w:val="clear" w:color="auto" w:fill="auto"/>
            <w:vAlign w:val="bottom"/>
          </w:tcPr>
          <w:p w14:paraId="0187EB84" w14:textId="77777777" w:rsidR="004B5C2C" w:rsidRDefault="00000000">
            <w:pPr>
              <w:jc w:val="center"/>
              <w:rPr>
                <w:b/>
                <w:color w:val="000000"/>
                <w:sz w:val="21"/>
                <w:szCs w:val="21"/>
              </w:rPr>
            </w:pPr>
            <w:r>
              <w:rPr>
                <w:b/>
                <w:color w:val="000000"/>
                <w:sz w:val="21"/>
                <w:szCs w:val="21"/>
              </w:rPr>
              <w:t>Coefficient (β)</w:t>
            </w:r>
          </w:p>
        </w:tc>
        <w:tc>
          <w:tcPr>
            <w:tcW w:w="993" w:type="dxa"/>
            <w:tcBorders>
              <w:top w:val="single" w:sz="4" w:space="0" w:color="000000"/>
              <w:left w:val="nil"/>
              <w:bottom w:val="single" w:sz="4" w:space="0" w:color="000000"/>
              <w:right w:val="single" w:sz="4" w:space="0" w:color="000000"/>
            </w:tcBorders>
            <w:shd w:val="clear" w:color="auto" w:fill="auto"/>
            <w:vAlign w:val="bottom"/>
          </w:tcPr>
          <w:p w14:paraId="5662E36B" w14:textId="77777777" w:rsidR="004B5C2C" w:rsidRDefault="00000000">
            <w:pPr>
              <w:jc w:val="center"/>
              <w:rPr>
                <w:b/>
                <w:color w:val="000000"/>
                <w:sz w:val="21"/>
                <w:szCs w:val="21"/>
              </w:rPr>
            </w:pPr>
            <w:r>
              <w:rPr>
                <w:b/>
                <w:color w:val="000000"/>
                <w:sz w:val="21"/>
                <w:szCs w:val="21"/>
              </w:rPr>
              <w:t>Std. Error</w:t>
            </w:r>
          </w:p>
        </w:tc>
        <w:tc>
          <w:tcPr>
            <w:tcW w:w="992" w:type="dxa"/>
            <w:tcBorders>
              <w:top w:val="single" w:sz="4" w:space="0" w:color="000000"/>
              <w:left w:val="nil"/>
              <w:bottom w:val="single" w:sz="4" w:space="0" w:color="000000"/>
              <w:right w:val="single" w:sz="4" w:space="0" w:color="000000"/>
            </w:tcBorders>
            <w:shd w:val="clear" w:color="auto" w:fill="auto"/>
            <w:vAlign w:val="bottom"/>
          </w:tcPr>
          <w:p w14:paraId="2ABB701E" w14:textId="77777777" w:rsidR="004B5C2C" w:rsidRDefault="00000000">
            <w:pPr>
              <w:jc w:val="center"/>
              <w:rPr>
                <w:b/>
                <w:color w:val="000000"/>
                <w:sz w:val="21"/>
                <w:szCs w:val="21"/>
              </w:rPr>
            </w:pPr>
            <w:r>
              <w:rPr>
                <w:b/>
                <w:color w:val="000000"/>
                <w:sz w:val="21"/>
                <w:szCs w:val="21"/>
              </w:rPr>
              <w:t>t</w:t>
            </w:r>
          </w:p>
        </w:tc>
        <w:tc>
          <w:tcPr>
            <w:tcW w:w="992" w:type="dxa"/>
            <w:tcBorders>
              <w:top w:val="single" w:sz="4" w:space="0" w:color="000000"/>
              <w:left w:val="nil"/>
              <w:bottom w:val="single" w:sz="4" w:space="0" w:color="000000"/>
              <w:right w:val="single" w:sz="4" w:space="0" w:color="000000"/>
            </w:tcBorders>
            <w:shd w:val="clear" w:color="auto" w:fill="auto"/>
            <w:vAlign w:val="bottom"/>
          </w:tcPr>
          <w:p w14:paraId="73C8F195" w14:textId="77777777" w:rsidR="004B5C2C" w:rsidRDefault="00000000">
            <w:pPr>
              <w:jc w:val="center"/>
              <w:rPr>
                <w:b/>
                <w:color w:val="000000"/>
                <w:sz w:val="21"/>
                <w:szCs w:val="21"/>
              </w:rPr>
            </w:pPr>
            <w:r>
              <w:rPr>
                <w:b/>
                <w:color w:val="000000"/>
                <w:sz w:val="21"/>
                <w:szCs w:val="21"/>
              </w:rPr>
              <w:t>P-value</w:t>
            </w:r>
          </w:p>
        </w:tc>
        <w:tc>
          <w:tcPr>
            <w:tcW w:w="2410" w:type="dxa"/>
            <w:tcBorders>
              <w:top w:val="single" w:sz="4" w:space="0" w:color="000000"/>
              <w:left w:val="nil"/>
              <w:bottom w:val="single" w:sz="4" w:space="0" w:color="000000"/>
              <w:right w:val="single" w:sz="4" w:space="0" w:color="000000"/>
            </w:tcBorders>
            <w:shd w:val="clear" w:color="auto" w:fill="auto"/>
            <w:vAlign w:val="bottom"/>
          </w:tcPr>
          <w:p w14:paraId="7EE8D44A" w14:textId="77777777" w:rsidR="004B5C2C" w:rsidRDefault="00000000">
            <w:pPr>
              <w:jc w:val="center"/>
              <w:rPr>
                <w:b/>
                <w:color w:val="000000"/>
                <w:sz w:val="21"/>
                <w:szCs w:val="21"/>
              </w:rPr>
            </w:pPr>
            <w:r>
              <w:rPr>
                <w:b/>
                <w:color w:val="000000"/>
                <w:sz w:val="21"/>
                <w:szCs w:val="21"/>
              </w:rPr>
              <w:t>95% CI [Lower, Upper]</w:t>
            </w:r>
          </w:p>
        </w:tc>
      </w:tr>
      <w:tr w:rsidR="004B5C2C" w14:paraId="15304F03"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3C9B2095" w14:textId="77777777" w:rsidR="004B5C2C" w:rsidRDefault="00000000">
            <w:pPr>
              <w:rPr>
                <w:b/>
                <w:color w:val="000000"/>
                <w:sz w:val="21"/>
                <w:szCs w:val="21"/>
              </w:rPr>
            </w:pPr>
            <w:r>
              <w:rPr>
                <w:b/>
                <w:color w:val="000000"/>
                <w:sz w:val="21"/>
                <w:szCs w:val="21"/>
              </w:rPr>
              <w:t>Intercept (</w:t>
            </w:r>
            <w:proofErr w:type="spellStart"/>
            <w:r>
              <w:rPr>
                <w:b/>
                <w:color w:val="000000"/>
                <w:sz w:val="21"/>
                <w:szCs w:val="21"/>
              </w:rPr>
              <w:t>const</w:t>
            </w:r>
            <w:proofErr w:type="spellEnd"/>
            <w:r>
              <w:rPr>
                <w:b/>
                <w:color w:val="000000"/>
                <w:sz w:val="21"/>
                <w:szCs w:val="21"/>
              </w:rPr>
              <w:t>)</w:t>
            </w:r>
          </w:p>
        </w:tc>
        <w:tc>
          <w:tcPr>
            <w:tcW w:w="1417" w:type="dxa"/>
            <w:tcBorders>
              <w:top w:val="nil"/>
              <w:left w:val="nil"/>
              <w:bottom w:val="single" w:sz="4" w:space="0" w:color="000000"/>
              <w:right w:val="single" w:sz="4" w:space="0" w:color="000000"/>
            </w:tcBorders>
            <w:shd w:val="clear" w:color="auto" w:fill="auto"/>
            <w:vAlign w:val="bottom"/>
          </w:tcPr>
          <w:p w14:paraId="263DD0BE" w14:textId="77777777" w:rsidR="004B5C2C" w:rsidRDefault="00000000">
            <w:pPr>
              <w:jc w:val="center"/>
              <w:rPr>
                <w:color w:val="000000"/>
                <w:sz w:val="21"/>
                <w:szCs w:val="21"/>
              </w:rPr>
            </w:pPr>
            <w:r>
              <w:rPr>
                <w:color w:val="000000"/>
                <w:sz w:val="21"/>
                <w:szCs w:val="21"/>
              </w:rPr>
              <w:t>-5.6886</w:t>
            </w:r>
          </w:p>
        </w:tc>
        <w:tc>
          <w:tcPr>
            <w:tcW w:w="993" w:type="dxa"/>
            <w:tcBorders>
              <w:top w:val="nil"/>
              <w:left w:val="nil"/>
              <w:bottom w:val="single" w:sz="4" w:space="0" w:color="000000"/>
              <w:right w:val="single" w:sz="4" w:space="0" w:color="000000"/>
            </w:tcBorders>
            <w:shd w:val="clear" w:color="auto" w:fill="auto"/>
            <w:vAlign w:val="bottom"/>
          </w:tcPr>
          <w:p w14:paraId="2C7DCFFB" w14:textId="77777777" w:rsidR="004B5C2C" w:rsidRDefault="00000000">
            <w:pPr>
              <w:jc w:val="center"/>
              <w:rPr>
                <w:color w:val="000000"/>
                <w:sz w:val="21"/>
                <w:szCs w:val="21"/>
              </w:rPr>
            </w:pPr>
            <w:r>
              <w:rPr>
                <w:color w:val="000000"/>
                <w:sz w:val="21"/>
                <w:szCs w:val="21"/>
              </w:rPr>
              <w:t>1.285</w:t>
            </w:r>
          </w:p>
        </w:tc>
        <w:tc>
          <w:tcPr>
            <w:tcW w:w="992" w:type="dxa"/>
            <w:tcBorders>
              <w:top w:val="nil"/>
              <w:left w:val="nil"/>
              <w:bottom w:val="single" w:sz="4" w:space="0" w:color="000000"/>
              <w:right w:val="single" w:sz="4" w:space="0" w:color="000000"/>
            </w:tcBorders>
            <w:shd w:val="clear" w:color="auto" w:fill="auto"/>
            <w:vAlign w:val="bottom"/>
          </w:tcPr>
          <w:p w14:paraId="71A0AA8B" w14:textId="77777777" w:rsidR="004B5C2C" w:rsidRDefault="00000000">
            <w:pPr>
              <w:jc w:val="center"/>
              <w:rPr>
                <w:color w:val="000000"/>
                <w:sz w:val="21"/>
                <w:szCs w:val="21"/>
              </w:rPr>
            </w:pPr>
            <w:r>
              <w:rPr>
                <w:color w:val="000000"/>
                <w:sz w:val="21"/>
                <w:szCs w:val="21"/>
              </w:rPr>
              <w:t>-4.427</w:t>
            </w:r>
          </w:p>
        </w:tc>
        <w:tc>
          <w:tcPr>
            <w:tcW w:w="992" w:type="dxa"/>
            <w:tcBorders>
              <w:top w:val="nil"/>
              <w:left w:val="nil"/>
              <w:bottom w:val="single" w:sz="4" w:space="0" w:color="000000"/>
              <w:right w:val="single" w:sz="4" w:space="0" w:color="000000"/>
            </w:tcBorders>
            <w:shd w:val="clear" w:color="auto" w:fill="auto"/>
            <w:vAlign w:val="bottom"/>
          </w:tcPr>
          <w:p w14:paraId="3BBB98F2" w14:textId="77777777" w:rsidR="004B5C2C" w:rsidRDefault="00000000">
            <w:pPr>
              <w:jc w:val="center"/>
              <w:rPr>
                <w:color w:val="000000"/>
                <w:sz w:val="21"/>
                <w:szCs w:val="21"/>
              </w:rPr>
            </w:pPr>
            <w:r>
              <w:rPr>
                <w:color w:val="000000"/>
                <w:sz w:val="21"/>
                <w:szCs w:val="21"/>
              </w:rPr>
              <w:t>&lt;0.001</w:t>
            </w:r>
          </w:p>
        </w:tc>
        <w:tc>
          <w:tcPr>
            <w:tcW w:w="2410" w:type="dxa"/>
            <w:tcBorders>
              <w:top w:val="nil"/>
              <w:left w:val="nil"/>
              <w:bottom w:val="single" w:sz="4" w:space="0" w:color="000000"/>
              <w:right w:val="single" w:sz="4" w:space="0" w:color="000000"/>
            </w:tcBorders>
            <w:shd w:val="clear" w:color="auto" w:fill="auto"/>
            <w:vAlign w:val="bottom"/>
          </w:tcPr>
          <w:p w14:paraId="26E75EE5" w14:textId="77777777" w:rsidR="004B5C2C" w:rsidRDefault="00000000">
            <w:pPr>
              <w:jc w:val="center"/>
              <w:rPr>
                <w:color w:val="000000"/>
                <w:sz w:val="21"/>
                <w:szCs w:val="21"/>
              </w:rPr>
            </w:pPr>
            <w:r>
              <w:rPr>
                <w:color w:val="000000"/>
                <w:sz w:val="21"/>
                <w:szCs w:val="21"/>
              </w:rPr>
              <w:t>[-8.223, -3.154]</w:t>
            </w:r>
          </w:p>
        </w:tc>
      </w:tr>
      <w:tr w:rsidR="004B5C2C" w14:paraId="6E82BCE0"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7953D511" w14:textId="77777777" w:rsidR="004B5C2C" w:rsidRDefault="00000000">
            <w:pPr>
              <w:rPr>
                <w:color w:val="000000"/>
                <w:sz w:val="21"/>
                <w:szCs w:val="21"/>
              </w:rPr>
            </w:pPr>
            <w:r>
              <w:rPr>
                <w:color w:val="000000"/>
                <w:sz w:val="21"/>
                <w:szCs w:val="21"/>
              </w:rPr>
              <w:t>Iron Supplement</w:t>
            </w:r>
          </w:p>
        </w:tc>
        <w:tc>
          <w:tcPr>
            <w:tcW w:w="1417" w:type="dxa"/>
            <w:tcBorders>
              <w:top w:val="nil"/>
              <w:left w:val="nil"/>
              <w:bottom w:val="single" w:sz="4" w:space="0" w:color="000000"/>
              <w:right w:val="single" w:sz="4" w:space="0" w:color="000000"/>
            </w:tcBorders>
            <w:shd w:val="clear" w:color="auto" w:fill="auto"/>
            <w:vAlign w:val="bottom"/>
          </w:tcPr>
          <w:p w14:paraId="2021E91C" w14:textId="77777777" w:rsidR="004B5C2C" w:rsidRDefault="00000000">
            <w:pPr>
              <w:jc w:val="center"/>
              <w:rPr>
                <w:color w:val="000000"/>
                <w:sz w:val="21"/>
                <w:szCs w:val="21"/>
              </w:rPr>
            </w:pPr>
            <w:r>
              <w:rPr>
                <w:color w:val="000000"/>
                <w:sz w:val="21"/>
                <w:szCs w:val="21"/>
              </w:rPr>
              <w:t>-0.1268</w:t>
            </w:r>
          </w:p>
        </w:tc>
        <w:tc>
          <w:tcPr>
            <w:tcW w:w="993" w:type="dxa"/>
            <w:tcBorders>
              <w:top w:val="nil"/>
              <w:left w:val="nil"/>
              <w:bottom w:val="single" w:sz="4" w:space="0" w:color="000000"/>
              <w:right w:val="single" w:sz="4" w:space="0" w:color="000000"/>
            </w:tcBorders>
            <w:shd w:val="clear" w:color="auto" w:fill="auto"/>
            <w:vAlign w:val="bottom"/>
          </w:tcPr>
          <w:p w14:paraId="4FF89B6E" w14:textId="77777777" w:rsidR="004B5C2C" w:rsidRDefault="00000000">
            <w:pPr>
              <w:jc w:val="center"/>
              <w:rPr>
                <w:color w:val="000000"/>
                <w:sz w:val="21"/>
                <w:szCs w:val="21"/>
              </w:rPr>
            </w:pPr>
            <w:r>
              <w:rPr>
                <w:color w:val="000000"/>
                <w:sz w:val="21"/>
                <w:szCs w:val="21"/>
              </w:rPr>
              <w:t>0.09</w:t>
            </w:r>
          </w:p>
        </w:tc>
        <w:tc>
          <w:tcPr>
            <w:tcW w:w="992" w:type="dxa"/>
            <w:tcBorders>
              <w:top w:val="nil"/>
              <w:left w:val="nil"/>
              <w:bottom w:val="single" w:sz="4" w:space="0" w:color="000000"/>
              <w:right w:val="single" w:sz="4" w:space="0" w:color="000000"/>
            </w:tcBorders>
            <w:shd w:val="clear" w:color="auto" w:fill="auto"/>
            <w:vAlign w:val="bottom"/>
          </w:tcPr>
          <w:p w14:paraId="0F6FB703" w14:textId="77777777" w:rsidR="004B5C2C" w:rsidRDefault="00000000">
            <w:pPr>
              <w:jc w:val="center"/>
              <w:rPr>
                <w:color w:val="000000"/>
                <w:sz w:val="21"/>
                <w:szCs w:val="21"/>
              </w:rPr>
            </w:pPr>
            <w:r>
              <w:rPr>
                <w:color w:val="000000"/>
                <w:sz w:val="21"/>
                <w:szCs w:val="21"/>
              </w:rPr>
              <w:t>-1.413</w:t>
            </w:r>
          </w:p>
        </w:tc>
        <w:tc>
          <w:tcPr>
            <w:tcW w:w="992" w:type="dxa"/>
            <w:tcBorders>
              <w:top w:val="nil"/>
              <w:left w:val="nil"/>
              <w:bottom w:val="single" w:sz="4" w:space="0" w:color="000000"/>
              <w:right w:val="single" w:sz="4" w:space="0" w:color="000000"/>
            </w:tcBorders>
            <w:shd w:val="clear" w:color="auto" w:fill="auto"/>
            <w:vAlign w:val="bottom"/>
          </w:tcPr>
          <w:p w14:paraId="4BCC9EB8" w14:textId="77777777" w:rsidR="004B5C2C" w:rsidRDefault="00000000">
            <w:pPr>
              <w:jc w:val="center"/>
              <w:rPr>
                <w:color w:val="000000"/>
                <w:sz w:val="21"/>
                <w:szCs w:val="21"/>
              </w:rPr>
            </w:pPr>
            <w:r>
              <w:rPr>
                <w:color w:val="000000"/>
                <w:sz w:val="21"/>
                <w:szCs w:val="21"/>
              </w:rPr>
              <w:t>0.159</w:t>
            </w:r>
          </w:p>
        </w:tc>
        <w:tc>
          <w:tcPr>
            <w:tcW w:w="2410" w:type="dxa"/>
            <w:tcBorders>
              <w:top w:val="nil"/>
              <w:left w:val="nil"/>
              <w:bottom w:val="single" w:sz="4" w:space="0" w:color="000000"/>
              <w:right w:val="single" w:sz="4" w:space="0" w:color="000000"/>
            </w:tcBorders>
            <w:shd w:val="clear" w:color="auto" w:fill="auto"/>
            <w:vAlign w:val="bottom"/>
          </w:tcPr>
          <w:p w14:paraId="03F1CE44" w14:textId="77777777" w:rsidR="004B5C2C" w:rsidRDefault="00000000">
            <w:pPr>
              <w:jc w:val="center"/>
              <w:rPr>
                <w:color w:val="000000"/>
                <w:sz w:val="21"/>
                <w:szCs w:val="21"/>
              </w:rPr>
            </w:pPr>
            <w:r>
              <w:rPr>
                <w:color w:val="000000"/>
                <w:sz w:val="21"/>
                <w:szCs w:val="21"/>
              </w:rPr>
              <w:t>[-0.304, 0.050]</w:t>
            </w:r>
          </w:p>
        </w:tc>
      </w:tr>
      <w:tr w:rsidR="004B5C2C" w14:paraId="5CB71CA1"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2894C3BB" w14:textId="77777777" w:rsidR="004B5C2C" w:rsidRDefault="00000000">
            <w:pPr>
              <w:rPr>
                <w:color w:val="000000"/>
                <w:sz w:val="21"/>
                <w:szCs w:val="21"/>
              </w:rPr>
            </w:pPr>
            <w:r>
              <w:rPr>
                <w:color w:val="000000"/>
                <w:sz w:val="21"/>
                <w:szCs w:val="21"/>
              </w:rPr>
              <w:t>Multivitamin</w:t>
            </w:r>
          </w:p>
        </w:tc>
        <w:tc>
          <w:tcPr>
            <w:tcW w:w="1417" w:type="dxa"/>
            <w:tcBorders>
              <w:top w:val="nil"/>
              <w:left w:val="nil"/>
              <w:bottom w:val="single" w:sz="4" w:space="0" w:color="000000"/>
              <w:right w:val="single" w:sz="4" w:space="0" w:color="000000"/>
            </w:tcBorders>
            <w:shd w:val="clear" w:color="auto" w:fill="auto"/>
            <w:vAlign w:val="bottom"/>
          </w:tcPr>
          <w:p w14:paraId="6E259534" w14:textId="77777777" w:rsidR="004B5C2C" w:rsidRDefault="00000000">
            <w:pPr>
              <w:jc w:val="center"/>
              <w:rPr>
                <w:color w:val="000000"/>
                <w:sz w:val="21"/>
                <w:szCs w:val="21"/>
              </w:rPr>
            </w:pPr>
            <w:r>
              <w:rPr>
                <w:color w:val="000000"/>
                <w:sz w:val="21"/>
                <w:szCs w:val="21"/>
              </w:rPr>
              <w:t>0.0944</w:t>
            </w:r>
          </w:p>
        </w:tc>
        <w:tc>
          <w:tcPr>
            <w:tcW w:w="993" w:type="dxa"/>
            <w:tcBorders>
              <w:top w:val="nil"/>
              <w:left w:val="nil"/>
              <w:bottom w:val="single" w:sz="4" w:space="0" w:color="000000"/>
              <w:right w:val="single" w:sz="4" w:space="0" w:color="000000"/>
            </w:tcBorders>
            <w:shd w:val="clear" w:color="auto" w:fill="auto"/>
            <w:vAlign w:val="bottom"/>
          </w:tcPr>
          <w:p w14:paraId="32D9D58A" w14:textId="77777777" w:rsidR="004B5C2C" w:rsidRDefault="00000000">
            <w:pPr>
              <w:jc w:val="center"/>
              <w:rPr>
                <w:color w:val="000000"/>
                <w:sz w:val="21"/>
                <w:szCs w:val="21"/>
              </w:rPr>
            </w:pPr>
            <w:r>
              <w:rPr>
                <w:color w:val="000000"/>
                <w:sz w:val="21"/>
                <w:szCs w:val="21"/>
              </w:rPr>
              <w:t>0.085</w:t>
            </w:r>
          </w:p>
        </w:tc>
        <w:tc>
          <w:tcPr>
            <w:tcW w:w="992" w:type="dxa"/>
            <w:tcBorders>
              <w:top w:val="nil"/>
              <w:left w:val="nil"/>
              <w:bottom w:val="single" w:sz="4" w:space="0" w:color="000000"/>
              <w:right w:val="single" w:sz="4" w:space="0" w:color="000000"/>
            </w:tcBorders>
            <w:shd w:val="clear" w:color="auto" w:fill="auto"/>
            <w:vAlign w:val="bottom"/>
          </w:tcPr>
          <w:p w14:paraId="69E1ED77" w14:textId="77777777" w:rsidR="004B5C2C" w:rsidRDefault="00000000">
            <w:pPr>
              <w:jc w:val="center"/>
              <w:rPr>
                <w:color w:val="000000"/>
                <w:sz w:val="21"/>
                <w:szCs w:val="21"/>
              </w:rPr>
            </w:pPr>
            <w:r>
              <w:rPr>
                <w:color w:val="000000"/>
                <w:sz w:val="21"/>
                <w:szCs w:val="21"/>
              </w:rPr>
              <w:t>1.106</w:t>
            </w:r>
          </w:p>
        </w:tc>
        <w:tc>
          <w:tcPr>
            <w:tcW w:w="992" w:type="dxa"/>
            <w:tcBorders>
              <w:top w:val="nil"/>
              <w:left w:val="nil"/>
              <w:bottom w:val="single" w:sz="4" w:space="0" w:color="000000"/>
              <w:right w:val="single" w:sz="4" w:space="0" w:color="000000"/>
            </w:tcBorders>
            <w:shd w:val="clear" w:color="auto" w:fill="auto"/>
            <w:vAlign w:val="bottom"/>
          </w:tcPr>
          <w:p w14:paraId="1B5FE25F" w14:textId="77777777" w:rsidR="004B5C2C" w:rsidRDefault="00000000">
            <w:pPr>
              <w:jc w:val="center"/>
              <w:rPr>
                <w:color w:val="000000"/>
                <w:sz w:val="21"/>
                <w:szCs w:val="21"/>
              </w:rPr>
            </w:pPr>
            <w:r>
              <w:rPr>
                <w:color w:val="000000"/>
                <w:sz w:val="21"/>
                <w:szCs w:val="21"/>
              </w:rPr>
              <w:t>0.27</w:t>
            </w:r>
          </w:p>
        </w:tc>
        <w:tc>
          <w:tcPr>
            <w:tcW w:w="2410" w:type="dxa"/>
            <w:tcBorders>
              <w:top w:val="nil"/>
              <w:left w:val="nil"/>
              <w:bottom w:val="single" w:sz="4" w:space="0" w:color="000000"/>
              <w:right w:val="single" w:sz="4" w:space="0" w:color="000000"/>
            </w:tcBorders>
            <w:shd w:val="clear" w:color="auto" w:fill="auto"/>
            <w:vAlign w:val="bottom"/>
          </w:tcPr>
          <w:p w14:paraId="487C1ED1" w14:textId="77777777" w:rsidR="004B5C2C" w:rsidRDefault="00000000">
            <w:pPr>
              <w:jc w:val="center"/>
              <w:rPr>
                <w:color w:val="000000"/>
                <w:sz w:val="21"/>
                <w:szCs w:val="21"/>
              </w:rPr>
            </w:pPr>
            <w:r>
              <w:rPr>
                <w:color w:val="000000"/>
                <w:sz w:val="21"/>
                <w:szCs w:val="21"/>
              </w:rPr>
              <w:t>[-0.074, 0.263]</w:t>
            </w:r>
          </w:p>
        </w:tc>
      </w:tr>
      <w:tr w:rsidR="004B5C2C" w14:paraId="4A92BF12"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77D22B1F" w14:textId="77777777" w:rsidR="004B5C2C" w:rsidRDefault="00000000">
            <w:pPr>
              <w:rPr>
                <w:color w:val="000000"/>
                <w:sz w:val="21"/>
                <w:szCs w:val="21"/>
              </w:rPr>
            </w:pPr>
            <w:r>
              <w:rPr>
                <w:color w:val="000000"/>
                <w:sz w:val="21"/>
                <w:szCs w:val="21"/>
              </w:rPr>
              <w:t>Folic Acid Supplement</w:t>
            </w:r>
          </w:p>
        </w:tc>
        <w:tc>
          <w:tcPr>
            <w:tcW w:w="1417" w:type="dxa"/>
            <w:tcBorders>
              <w:top w:val="nil"/>
              <w:left w:val="nil"/>
              <w:bottom w:val="single" w:sz="4" w:space="0" w:color="000000"/>
              <w:right w:val="single" w:sz="4" w:space="0" w:color="000000"/>
            </w:tcBorders>
            <w:shd w:val="clear" w:color="auto" w:fill="auto"/>
            <w:vAlign w:val="bottom"/>
          </w:tcPr>
          <w:p w14:paraId="54CD2DE9" w14:textId="77777777" w:rsidR="004B5C2C" w:rsidRDefault="00000000">
            <w:pPr>
              <w:jc w:val="center"/>
              <w:rPr>
                <w:color w:val="000000"/>
                <w:sz w:val="21"/>
                <w:szCs w:val="21"/>
              </w:rPr>
            </w:pPr>
            <w:r>
              <w:rPr>
                <w:color w:val="000000"/>
                <w:sz w:val="21"/>
                <w:szCs w:val="21"/>
              </w:rPr>
              <w:t>0.1346</w:t>
            </w:r>
          </w:p>
        </w:tc>
        <w:tc>
          <w:tcPr>
            <w:tcW w:w="993" w:type="dxa"/>
            <w:tcBorders>
              <w:top w:val="nil"/>
              <w:left w:val="nil"/>
              <w:bottom w:val="single" w:sz="4" w:space="0" w:color="000000"/>
              <w:right w:val="single" w:sz="4" w:space="0" w:color="000000"/>
            </w:tcBorders>
            <w:shd w:val="clear" w:color="auto" w:fill="auto"/>
            <w:vAlign w:val="bottom"/>
          </w:tcPr>
          <w:p w14:paraId="5E6721FA" w14:textId="77777777" w:rsidR="004B5C2C" w:rsidRDefault="00000000">
            <w:pPr>
              <w:jc w:val="center"/>
              <w:rPr>
                <w:color w:val="000000"/>
                <w:sz w:val="21"/>
                <w:szCs w:val="21"/>
              </w:rPr>
            </w:pPr>
            <w:r>
              <w:rPr>
                <w:color w:val="000000"/>
                <w:sz w:val="21"/>
                <w:szCs w:val="21"/>
              </w:rPr>
              <w:t>0.099</w:t>
            </w:r>
          </w:p>
        </w:tc>
        <w:tc>
          <w:tcPr>
            <w:tcW w:w="992" w:type="dxa"/>
            <w:tcBorders>
              <w:top w:val="nil"/>
              <w:left w:val="nil"/>
              <w:bottom w:val="single" w:sz="4" w:space="0" w:color="000000"/>
              <w:right w:val="single" w:sz="4" w:space="0" w:color="000000"/>
            </w:tcBorders>
            <w:shd w:val="clear" w:color="auto" w:fill="auto"/>
            <w:vAlign w:val="bottom"/>
          </w:tcPr>
          <w:p w14:paraId="358F67F6" w14:textId="77777777" w:rsidR="004B5C2C" w:rsidRDefault="00000000">
            <w:pPr>
              <w:jc w:val="center"/>
              <w:rPr>
                <w:color w:val="000000"/>
                <w:sz w:val="21"/>
                <w:szCs w:val="21"/>
              </w:rPr>
            </w:pPr>
            <w:r>
              <w:rPr>
                <w:color w:val="000000"/>
                <w:sz w:val="21"/>
                <w:szCs w:val="21"/>
              </w:rPr>
              <w:t>1.364</w:t>
            </w:r>
          </w:p>
        </w:tc>
        <w:tc>
          <w:tcPr>
            <w:tcW w:w="992" w:type="dxa"/>
            <w:tcBorders>
              <w:top w:val="nil"/>
              <w:left w:val="nil"/>
              <w:bottom w:val="single" w:sz="4" w:space="0" w:color="000000"/>
              <w:right w:val="single" w:sz="4" w:space="0" w:color="000000"/>
            </w:tcBorders>
            <w:shd w:val="clear" w:color="auto" w:fill="auto"/>
            <w:vAlign w:val="bottom"/>
          </w:tcPr>
          <w:p w14:paraId="599410AC" w14:textId="77777777" w:rsidR="004B5C2C" w:rsidRDefault="00000000">
            <w:pPr>
              <w:jc w:val="center"/>
              <w:rPr>
                <w:color w:val="000000"/>
                <w:sz w:val="21"/>
                <w:szCs w:val="21"/>
              </w:rPr>
            </w:pPr>
            <w:r>
              <w:rPr>
                <w:color w:val="000000"/>
                <w:sz w:val="21"/>
                <w:szCs w:val="21"/>
              </w:rPr>
              <w:t>0.174</w:t>
            </w:r>
          </w:p>
        </w:tc>
        <w:tc>
          <w:tcPr>
            <w:tcW w:w="2410" w:type="dxa"/>
            <w:tcBorders>
              <w:top w:val="nil"/>
              <w:left w:val="nil"/>
              <w:bottom w:val="single" w:sz="4" w:space="0" w:color="000000"/>
              <w:right w:val="single" w:sz="4" w:space="0" w:color="000000"/>
            </w:tcBorders>
            <w:shd w:val="clear" w:color="auto" w:fill="auto"/>
            <w:vAlign w:val="bottom"/>
          </w:tcPr>
          <w:p w14:paraId="20507B31" w14:textId="77777777" w:rsidR="004B5C2C" w:rsidRDefault="00000000">
            <w:pPr>
              <w:jc w:val="center"/>
              <w:rPr>
                <w:color w:val="000000"/>
                <w:sz w:val="21"/>
                <w:szCs w:val="21"/>
              </w:rPr>
            </w:pPr>
            <w:r>
              <w:rPr>
                <w:color w:val="000000"/>
                <w:sz w:val="21"/>
                <w:szCs w:val="21"/>
              </w:rPr>
              <w:t>[-0.060, 0.329]</w:t>
            </w:r>
          </w:p>
        </w:tc>
      </w:tr>
      <w:tr w:rsidR="004B5C2C" w14:paraId="0C8170AE"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7AB8FF2F" w14:textId="77777777" w:rsidR="004B5C2C" w:rsidRDefault="00000000">
            <w:pPr>
              <w:rPr>
                <w:color w:val="000000"/>
                <w:sz w:val="21"/>
                <w:szCs w:val="21"/>
              </w:rPr>
            </w:pPr>
            <w:r>
              <w:rPr>
                <w:color w:val="000000"/>
                <w:sz w:val="21"/>
                <w:szCs w:val="21"/>
              </w:rPr>
              <w:t>Vitamin D Supplement</w:t>
            </w:r>
          </w:p>
        </w:tc>
        <w:tc>
          <w:tcPr>
            <w:tcW w:w="1417" w:type="dxa"/>
            <w:tcBorders>
              <w:top w:val="nil"/>
              <w:left w:val="nil"/>
              <w:bottom w:val="single" w:sz="4" w:space="0" w:color="000000"/>
              <w:right w:val="single" w:sz="4" w:space="0" w:color="000000"/>
            </w:tcBorders>
            <w:shd w:val="clear" w:color="auto" w:fill="auto"/>
            <w:vAlign w:val="bottom"/>
          </w:tcPr>
          <w:p w14:paraId="2622B2A0" w14:textId="77777777" w:rsidR="004B5C2C" w:rsidRDefault="00000000">
            <w:pPr>
              <w:jc w:val="center"/>
              <w:rPr>
                <w:color w:val="000000"/>
                <w:sz w:val="21"/>
                <w:szCs w:val="21"/>
              </w:rPr>
            </w:pPr>
            <w:r>
              <w:rPr>
                <w:color w:val="000000"/>
                <w:sz w:val="21"/>
                <w:szCs w:val="21"/>
              </w:rPr>
              <w:t>0.0015</w:t>
            </w:r>
          </w:p>
        </w:tc>
        <w:tc>
          <w:tcPr>
            <w:tcW w:w="993" w:type="dxa"/>
            <w:tcBorders>
              <w:top w:val="nil"/>
              <w:left w:val="nil"/>
              <w:bottom w:val="single" w:sz="4" w:space="0" w:color="000000"/>
              <w:right w:val="single" w:sz="4" w:space="0" w:color="000000"/>
            </w:tcBorders>
            <w:shd w:val="clear" w:color="auto" w:fill="auto"/>
            <w:vAlign w:val="bottom"/>
          </w:tcPr>
          <w:p w14:paraId="1C2B640B" w14:textId="77777777" w:rsidR="004B5C2C" w:rsidRDefault="00000000">
            <w:pPr>
              <w:jc w:val="center"/>
              <w:rPr>
                <w:color w:val="000000"/>
                <w:sz w:val="21"/>
                <w:szCs w:val="21"/>
              </w:rPr>
            </w:pPr>
            <w:r>
              <w:rPr>
                <w:color w:val="000000"/>
                <w:sz w:val="21"/>
                <w:szCs w:val="21"/>
              </w:rPr>
              <w:t>0.093</w:t>
            </w:r>
          </w:p>
        </w:tc>
        <w:tc>
          <w:tcPr>
            <w:tcW w:w="992" w:type="dxa"/>
            <w:tcBorders>
              <w:top w:val="nil"/>
              <w:left w:val="nil"/>
              <w:bottom w:val="single" w:sz="4" w:space="0" w:color="000000"/>
              <w:right w:val="single" w:sz="4" w:space="0" w:color="000000"/>
            </w:tcBorders>
            <w:shd w:val="clear" w:color="auto" w:fill="auto"/>
            <w:vAlign w:val="bottom"/>
          </w:tcPr>
          <w:p w14:paraId="47A9AB26" w14:textId="77777777" w:rsidR="004B5C2C" w:rsidRDefault="00000000">
            <w:pPr>
              <w:jc w:val="center"/>
              <w:rPr>
                <w:color w:val="000000"/>
                <w:sz w:val="21"/>
                <w:szCs w:val="21"/>
              </w:rPr>
            </w:pPr>
            <w:r>
              <w:rPr>
                <w:color w:val="000000"/>
                <w:sz w:val="21"/>
                <w:szCs w:val="21"/>
              </w:rPr>
              <w:t>0.016</w:t>
            </w:r>
          </w:p>
        </w:tc>
        <w:tc>
          <w:tcPr>
            <w:tcW w:w="992" w:type="dxa"/>
            <w:tcBorders>
              <w:top w:val="nil"/>
              <w:left w:val="nil"/>
              <w:bottom w:val="single" w:sz="4" w:space="0" w:color="000000"/>
              <w:right w:val="single" w:sz="4" w:space="0" w:color="000000"/>
            </w:tcBorders>
            <w:shd w:val="clear" w:color="auto" w:fill="auto"/>
            <w:vAlign w:val="bottom"/>
          </w:tcPr>
          <w:p w14:paraId="5317B0A3" w14:textId="77777777" w:rsidR="004B5C2C" w:rsidRDefault="00000000">
            <w:pPr>
              <w:jc w:val="center"/>
              <w:rPr>
                <w:color w:val="000000"/>
                <w:sz w:val="21"/>
                <w:szCs w:val="21"/>
              </w:rPr>
            </w:pPr>
            <w:r>
              <w:rPr>
                <w:color w:val="000000"/>
                <w:sz w:val="21"/>
                <w:szCs w:val="21"/>
              </w:rPr>
              <w:t>0.987</w:t>
            </w:r>
          </w:p>
        </w:tc>
        <w:tc>
          <w:tcPr>
            <w:tcW w:w="2410" w:type="dxa"/>
            <w:tcBorders>
              <w:top w:val="nil"/>
              <w:left w:val="nil"/>
              <w:bottom w:val="single" w:sz="4" w:space="0" w:color="000000"/>
              <w:right w:val="single" w:sz="4" w:space="0" w:color="000000"/>
            </w:tcBorders>
            <w:shd w:val="clear" w:color="auto" w:fill="auto"/>
            <w:vAlign w:val="bottom"/>
          </w:tcPr>
          <w:p w14:paraId="4EE04344" w14:textId="77777777" w:rsidR="004B5C2C" w:rsidRDefault="00000000">
            <w:pPr>
              <w:jc w:val="center"/>
              <w:rPr>
                <w:color w:val="000000"/>
                <w:sz w:val="21"/>
                <w:szCs w:val="21"/>
              </w:rPr>
            </w:pPr>
            <w:r>
              <w:rPr>
                <w:color w:val="000000"/>
                <w:sz w:val="21"/>
                <w:szCs w:val="21"/>
              </w:rPr>
              <w:t>[-0.181, 0.184]</w:t>
            </w:r>
          </w:p>
        </w:tc>
      </w:tr>
      <w:tr w:rsidR="004B5C2C" w14:paraId="10858547"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5CCC890B" w14:textId="77777777" w:rsidR="004B5C2C" w:rsidRDefault="00000000">
            <w:pPr>
              <w:rPr>
                <w:color w:val="000000"/>
                <w:sz w:val="21"/>
                <w:szCs w:val="21"/>
              </w:rPr>
            </w:pPr>
            <w:r>
              <w:rPr>
                <w:color w:val="000000"/>
                <w:sz w:val="21"/>
                <w:szCs w:val="21"/>
              </w:rPr>
              <w:t>Calcium</w:t>
            </w:r>
          </w:p>
        </w:tc>
        <w:tc>
          <w:tcPr>
            <w:tcW w:w="1417" w:type="dxa"/>
            <w:tcBorders>
              <w:top w:val="nil"/>
              <w:left w:val="nil"/>
              <w:bottom w:val="single" w:sz="4" w:space="0" w:color="000000"/>
              <w:right w:val="single" w:sz="4" w:space="0" w:color="000000"/>
            </w:tcBorders>
            <w:shd w:val="clear" w:color="auto" w:fill="auto"/>
            <w:vAlign w:val="bottom"/>
          </w:tcPr>
          <w:p w14:paraId="2DB24FED" w14:textId="77777777" w:rsidR="004B5C2C" w:rsidRDefault="00000000">
            <w:pPr>
              <w:jc w:val="center"/>
              <w:rPr>
                <w:color w:val="000000"/>
                <w:sz w:val="21"/>
                <w:szCs w:val="21"/>
              </w:rPr>
            </w:pPr>
            <w:r>
              <w:rPr>
                <w:color w:val="000000"/>
                <w:sz w:val="21"/>
                <w:szCs w:val="21"/>
              </w:rPr>
              <w:t>0.1127</w:t>
            </w:r>
          </w:p>
        </w:tc>
        <w:tc>
          <w:tcPr>
            <w:tcW w:w="993" w:type="dxa"/>
            <w:tcBorders>
              <w:top w:val="nil"/>
              <w:left w:val="nil"/>
              <w:bottom w:val="single" w:sz="4" w:space="0" w:color="000000"/>
              <w:right w:val="single" w:sz="4" w:space="0" w:color="000000"/>
            </w:tcBorders>
            <w:shd w:val="clear" w:color="auto" w:fill="auto"/>
            <w:vAlign w:val="bottom"/>
          </w:tcPr>
          <w:p w14:paraId="2CB10446" w14:textId="77777777" w:rsidR="004B5C2C" w:rsidRDefault="00000000">
            <w:pPr>
              <w:jc w:val="center"/>
              <w:rPr>
                <w:color w:val="000000"/>
                <w:sz w:val="21"/>
                <w:szCs w:val="21"/>
              </w:rPr>
            </w:pPr>
            <w:r>
              <w:rPr>
                <w:color w:val="000000"/>
                <w:sz w:val="21"/>
                <w:szCs w:val="21"/>
              </w:rPr>
              <w:t>0.093</w:t>
            </w:r>
          </w:p>
        </w:tc>
        <w:tc>
          <w:tcPr>
            <w:tcW w:w="992" w:type="dxa"/>
            <w:tcBorders>
              <w:top w:val="nil"/>
              <w:left w:val="nil"/>
              <w:bottom w:val="single" w:sz="4" w:space="0" w:color="000000"/>
              <w:right w:val="single" w:sz="4" w:space="0" w:color="000000"/>
            </w:tcBorders>
            <w:shd w:val="clear" w:color="auto" w:fill="auto"/>
            <w:vAlign w:val="bottom"/>
          </w:tcPr>
          <w:p w14:paraId="1DFDCEB8" w14:textId="77777777" w:rsidR="004B5C2C" w:rsidRDefault="00000000">
            <w:pPr>
              <w:jc w:val="center"/>
              <w:rPr>
                <w:color w:val="000000"/>
                <w:sz w:val="21"/>
                <w:szCs w:val="21"/>
              </w:rPr>
            </w:pPr>
            <w:r>
              <w:rPr>
                <w:color w:val="000000"/>
                <w:sz w:val="21"/>
                <w:szCs w:val="21"/>
              </w:rPr>
              <w:t>1.211</w:t>
            </w:r>
          </w:p>
        </w:tc>
        <w:tc>
          <w:tcPr>
            <w:tcW w:w="992" w:type="dxa"/>
            <w:tcBorders>
              <w:top w:val="nil"/>
              <w:left w:val="nil"/>
              <w:bottom w:val="single" w:sz="4" w:space="0" w:color="000000"/>
              <w:right w:val="single" w:sz="4" w:space="0" w:color="000000"/>
            </w:tcBorders>
            <w:shd w:val="clear" w:color="auto" w:fill="auto"/>
            <w:vAlign w:val="bottom"/>
          </w:tcPr>
          <w:p w14:paraId="2CF021CA" w14:textId="77777777" w:rsidR="004B5C2C" w:rsidRDefault="00000000">
            <w:pPr>
              <w:jc w:val="center"/>
              <w:rPr>
                <w:color w:val="000000"/>
                <w:sz w:val="21"/>
                <w:szCs w:val="21"/>
              </w:rPr>
            </w:pPr>
            <w:r>
              <w:rPr>
                <w:color w:val="000000"/>
                <w:sz w:val="21"/>
                <w:szCs w:val="21"/>
              </w:rPr>
              <w:t>0.228</w:t>
            </w:r>
          </w:p>
        </w:tc>
        <w:tc>
          <w:tcPr>
            <w:tcW w:w="2410" w:type="dxa"/>
            <w:tcBorders>
              <w:top w:val="nil"/>
              <w:left w:val="nil"/>
              <w:bottom w:val="single" w:sz="4" w:space="0" w:color="000000"/>
              <w:right w:val="single" w:sz="4" w:space="0" w:color="000000"/>
            </w:tcBorders>
            <w:shd w:val="clear" w:color="auto" w:fill="auto"/>
            <w:vAlign w:val="bottom"/>
          </w:tcPr>
          <w:p w14:paraId="134D1E06" w14:textId="77777777" w:rsidR="004B5C2C" w:rsidRDefault="00000000">
            <w:pPr>
              <w:jc w:val="center"/>
              <w:rPr>
                <w:color w:val="000000"/>
                <w:sz w:val="21"/>
                <w:szCs w:val="21"/>
              </w:rPr>
            </w:pPr>
            <w:r>
              <w:rPr>
                <w:color w:val="000000"/>
                <w:sz w:val="21"/>
                <w:szCs w:val="21"/>
              </w:rPr>
              <w:t>[-0.071, 0.296]</w:t>
            </w:r>
          </w:p>
        </w:tc>
      </w:tr>
      <w:tr w:rsidR="004B5C2C" w14:paraId="20E0276C"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6D56B800" w14:textId="77777777" w:rsidR="004B5C2C" w:rsidRDefault="00000000">
            <w:pPr>
              <w:rPr>
                <w:color w:val="000000"/>
                <w:sz w:val="21"/>
                <w:szCs w:val="21"/>
              </w:rPr>
            </w:pPr>
            <w:r>
              <w:rPr>
                <w:color w:val="000000"/>
                <w:sz w:val="21"/>
                <w:szCs w:val="21"/>
              </w:rPr>
              <w:t>Age in Years</w:t>
            </w:r>
          </w:p>
        </w:tc>
        <w:tc>
          <w:tcPr>
            <w:tcW w:w="1417" w:type="dxa"/>
            <w:tcBorders>
              <w:top w:val="nil"/>
              <w:left w:val="nil"/>
              <w:bottom w:val="single" w:sz="4" w:space="0" w:color="000000"/>
              <w:right w:val="single" w:sz="4" w:space="0" w:color="000000"/>
            </w:tcBorders>
            <w:shd w:val="clear" w:color="auto" w:fill="auto"/>
            <w:vAlign w:val="bottom"/>
          </w:tcPr>
          <w:p w14:paraId="32DDD595" w14:textId="77777777" w:rsidR="004B5C2C" w:rsidRDefault="00000000">
            <w:pPr>
              <w:jc w:val="center"/>
              <w:rPr>
                <w:color w:val="000000"/>
                <w:sz w:val="21"/>
                <w:szCs w:val="21"/>
              </w:rPr>
            </w:pPr>
            <w:r>
              <w:rPr>
                <w:color w:val="000000"/>
                <w:sz w:val="21"/>
                <w:szCs w:val="21"/>
              </w:rPr>
              <w:t>0.0013</w:t>
            </w:r>
          </w:p>
        </w:tc>
        <w:tc>
          <w:tcPr>
            <w:tcW w:w="993" w:type="dxa"/>
            <w:tcBorders>
              <w:top w:val="nil"/>
              <w:left w:val="nil"/>
              <w:bottom w:val="single" w:sz="4" w:space="0" w:color="000000"/>
              <w:right w:val="single" w:sz="4" w:space="0" w:color="000000"/>
            </w:tcBorders>
            <w:shd w:val="clear" w:color="auto" w:fill="auto"/>
            <w:vAlign w:val="bottom"/>
          </w:tcPr>
          <w:p w14:paraId="03577918" w14:textId="77777777" w:rsidR="004B5C2C" w:rsidRDefault="00000000">
            <w:pPr>
              <w:jc w:val="center"/>
              <w:rPr>
                <w:color w:val="000000"/>
                <w:sz w:val="21"/>
                <w:szCs w:val="21"/>
              </w:rPr>
            </w:pPr>
            <w:r>
              <w:rPr>
                <w:color w:val="000000"/>
                <w:sz w:val="21"/>
                <w:szCs w:val="21"/>
              </w:rPr>
              <w:t>0.009</w:t>
            </w:r>
          </w:p>
        </w:tc>
        <w:tc>
          <w:tcPr>
            <w:tcW w:w="992" w:type="dxa"/>
            <w:tcBorders>
              <w:top w:val="nil"/>
              <w:left w:val="nil"/>
              <w:bottom w:val="single" w:sz="4" w:space="0" w:color="000000"/>
              <w:right w:val="single" w:sz="4" w:space="0" w:color="000000"/>
            </w:tcBorders>
            <w:shd w:val="clear" w:color="auto" w:fill="auto"/>
            <w:vAlign w:val="bottom"/>
          </w:tcPr>
          <w:p w14:paraId="4DCD3787" w14:textId="77777777" w:rsidR="004B5C2C" w:rsidRDefault="00000000">
            <w:pPr>
              <w:jc w:val="center"/>
              <w:rPr>
                <w:color w:val="000000"/>
                <w:sz w:val="21"/>
                <w:szCs w:val="21"/>
              </w:rPr>
            </w:pPr>
            <w:r>
              <w:rPr>
                <w:color w:val="000000"/>
                <w:sz w:val="21"/>
                <w:szCs w:val="21"/>
              </w:rPr>
              <w:t>0.145</w:t>
            </w:r>
          </w:p>
        </w:tc>
        <w:tc>
          <w:tcPr>
            <w:tcW w:w="992" w:type="dxa"/>
            <w:tcBorders>
              <w:top w:val="nil"/>
              <w:left w:val="nil"/>
              <w:bottom w:val="single" w:sz="4" w:space="0" w:color="000000"/>
              <w:right w:val="single" w:sz="4" w:space="0" w:color="000000"/>
            </w:tcBorders>
            <w:shd w:val="clear" w:color="auto" w:fill="auto"/>
            <w:vAlign w:val="bottom"/>
          </w:tcPr>
          <w:p w14:paraId="54D81D85" w14:textId="77777777" w:rsidR="004B5C2C" w:rsidRDefault="00000000">
            <w:pPr>
              <w:jc w:val="center"/>
              <w:rPr>
                <w:color w:val="000000"/>
                <w:sz w:val="21"/>
                <w:szCs w:val="21"/>
              </w:rPr>
            </w:pPr>
            <w:r>
              <w:rPr>
                <w:color w:val="000000"/>
                <w:sz w:val="21"/>
                <w:szCs w:val="21"/>
              </w:rPr>
              <w:t>0.885</w:t>
            </w:r>
          </w:p>
        </w:tc>
        <w:tc>
          <w:tcPr>
            <w:tcW w:w="2410" w:type="dxa"/>
            <w:tcBorders>
              <w:top w:val="nil"/>
              <w:left w:val="nil"/>
              <w:bottom w:val="single" w:sz="4" w:space="0" w:color="000000"/>
              <w:right w:val="single" w:sz="4" w:space="0" w:color="000000"/>
            </w:tcBorders>
            <w:shd w:val="clear" w:color="auto" w:fill="auto"/>
            <w:vAlign w:val="bottom"/>
          </w:tcPr>
          <w:p w14:paraId="01F14B3D" w14:textId="77777777" w:rsidR="004B5C2C" w:rsidRDefault="00000000">
            <w:pPr>
              <w:jc w:val="center"/>
              <w:rPr>
                <w:color w:val="000000"/>
                <w:sz w:val="21"/>
                <w:szCs w:val="21"/>
              </w:rPr>
            </w:pPr>
            <w:r>
              <w:rPr>
                <w:color w:val="000000"/>
                <w:sz w:val="21"/>
                <w:szCs w:val="21"/>
              </w:rPr>
              <w:t>[-0.017, 0.019]</w:t>
            </w:r>
          </w:p>
        </w:tc>
      </w:tr>
      <w:tr w:rsidR="004B5C2C" w14:paraId="2027E0D5"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52551FEB" w14:textId="77777777" w:rsidR="004B5C2C" w:rsidRDefault="00000000">
            <w:pPr>
              <w:rPr>
                <w:color w:val="000000"/>
                <w:sz w:val="21"/>
                <w:szCs w:val="21"/>
              </w:rPr>
            </w:pPr>
            <w:r>
              <w:rPr>
                <w:color w:val="000000"/>
                <w:sz w:val="21"/>
                <w:szCs w:val="21"/>
              </w:rPr>
              <w:t>Pre-pregnancy Weight (kg)</w:t>
            </w:r>
          </w:p>
        </w:tc>
        <w:tc>
          <w:tcPr>
            <w:tcW w:w="1417" w:type="dxa"/>
            <w:tcBorders>
              <w:top w:val="nil"/>
              <w:left w:val="nil"/>
              <w:bottom w:val="single" w:sz="4" w:space="0" w:color="000000"/>
              <w:right w:val="single" w:sz="4" w:space="0" w:color="000000"/>
            </w:tcBorders>
            <w:shd w:val="clear" w:color="auto" w:fill="auto"/>
            <w:vAlign w:val="bottom"/>
          </w:tcPr>
          <w:p w14:paraId="26B6685E" w14:textId="77777777" w:rsidR="004B5C2C" w:rsidRDefault="00000000">
            <w:pPr>
              <w:jc w:val="center"/>
              <w:rPr>
                <w:color w:val="000000"/>
                <w:sz w:val="21"/>
                <w:szCs w:val="21"/>
              </w:rPr>
            </w:pPr>
            <w:r>
              <w:rPr>
                <w:color w:val="000000"/>
                <w:sz w:val="21"/>
                <w:szCs w:val="21"/>
              </w:rPr>
              <w:t>-0.0183</w:t>
            </w:r>
          </w:p>
        </w:tc>
        <w:tc>
          <w:tcPr>
            <w:tcW w:w="993" w:type="dxa"/>
            <w:tcBorders>
              <w:top w:val="nil"/>
              <w:left w:val="nil"/>
              <w:bottom w:val="single" w:sz="4" w:space="0" w:color="000000"/>
              <w:right w:val="single" w:sz="4" w:space="0" w:color="000000"/>
            </w:tcBorders>
            <w:shd w:val="clear" w:color="auto" w:fill="auto"/>
            <w:vAlign w:val="bottom"/>
          </w:tcPr>
          <w:p w14:paraId="3ECEAA80" w14:textId="77777777" w:rsidR="004B5C2C" w:rsidRDefault="00000000">
            <w:pPr>
              <w:jc w:val="center"/>
              <w:rPr>
                <w:color w:val="000000"/>
                <w:sz w:val="21"/>
                <w:szCs w:val="21"/>
              </w:rPr>
            </w:pPr>
            <w:r>
              <w:rPr>
                <w:color w:val="000000"/>
                <w:sz w:val="21"/>
                <w:szCs w:val="21"/>
              </w:rPr>
              <w:t>0.006</w:t>
            </w:r>
          </w:p>
        </w:tc>
        <w:tc>
          <w:tcPr>
            <w:tcW w:w="992" w:type="dxa"/>
            <w:tcBorders>
              <w:top w:val="nil"/>
              <w:left w:val="nil"/>
              <w:bottom w:val="single" w:sz="4" w:space="0" w:color="000000"/>
              <w:right w:val="single" w:sz="4" w:space="0" w:color="000000"/>
            </w:tcBorders>
            <w:shd w:val="clear" w:color="auto" w:fill="auto"/>
            <w:vAlign w:val="bottom"/>
          </w:tcPr>
          <w:p w14:paraId="196FCDDD" w14:textId="77777777" w:rsidR="004B5C2C" w:rsidRDefault="00000000">
            <w:pPr>
              <w:jc w:val="center"/>
              <w:rPr>
                <w:color w:val="000000"/>
                <w:sz w:val="21"/>
                <w:szCs w:val="21"/>
              </w:rPr>
            </w:pPr>
            <w:r>
              <w:rPr>
                <w:color w:val="000000"/>
                <w:sz w:val="21"/>
                <w:szCs w:val="21"/>
              </w:rPr>
              <w:t>-3.241</w:t>
            </w:r>
          </w:p>
        </w:tc>
        <w:tc>
          <w:tcPr>
            <w:tcW w:w="992" w:type="dxa"/>
            <w:tcBorders>
              <w:top w:val="nil"/>
              <w:left w:val="nil"/>
              <w:bottom w:val="single" w:sz="4" w:space="0" w:color="000000"/>
              <w:right w:val="single" w:sz="4" w:space="0" w:color="000000"/>
            </w:tcBorders>
            <w:shd w:val="clear" w:color="auto" w:fill="auto"/>
            <w:vAlign w:val="bottom"/>
          </w:tcPr>
          <w:p w14:paraId="71395732" w14:textId="77777777" w:rsidR="004B5C2C" w:rsidRDefault="00000000">
            <w:pPr>
              <w:jc w:val="center"/>
              <w:rPr>
                <w:color w:val="000000"/>
                <w:sz w:val="21"/>
                <w:szCs w:val="21"/>
              </w:rPr>
            </w:pPr>
            <w:r>
              <w:rPr>
                <w:color w:val="000000"/>
                <w:sz w:val="21"/>
                <w:szCs w:val="21"/>
              </w:rPr>
              <w:t>0.001</w:t>
            </w:r>
          </w:p>
        </w:tc>
        <w:tc>
          <w:tcPr>
            <w:tcW w:w="2410" w:type="dxa"/>
            <w:tcBorders>
              <w:top w:val="nil"/>
              <w:left w:val="nil"/>
              <w:bottom w:val="single" w:sz="4" w:space="0" w:color="000000"/>
              <w:right w:val="single" w:sz="4" w:space="0" w:color="000000"/>
            </w:tcBorders>
            <w:shd w:val="clear" w:color="auto" w:fill="auto"/>
            <w:vAlign w:val="bottom"/>
          </w:tcPr>
          <w:p w14:paraId="3FD3170B" w14:textId="77777777" w:rsidR="004B5C2C" w:rsidRDefault="00000000">
            <w:pPr>
              <w:jc w:val="center"/>
              <w:rPr>
                <w:color w:val="000000"/>
                <w:sz w:val="21"/>
                <w:szCs w:val="21"/>
              </w:rPr>
            </w:pPr>
            <w:r>
              <w:rPr>
                <w:color w:val="000000"/>
                <w:sz w:val="21"/>
                <w:szCs w:val="21"/>
              </w:rPr>
              <w:t>[-0.029, -0.007]</w:t>
            </w:r>
          </w:p>
        </w:tc>
      </w:tr>
      <w:tr w:rsidR="004B5C2C" w14:paraId="6FA334CE"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34E90B12" w14:textId="77777777" w:rsidR="004B5C2C" w:rsidRDefault="00000000">
            <w:pPr>
              <w:rPr>
                <w:color w:val="000000"/>
                <w:sz w:val="21"/>
                <w:szCs w:val="21"/>
              </w:rPr>
            </w:pPr>
            <w:r>
              <w:rPr>
                <w:color w:val="000000"/>
                <w:sz w:val="21"/>
                <w:szCs w:val="21"/>
              </w:rPr>
              <w:t>Pre-pregnancy Height (cm)</w:t>
            </w:r>
          </w:p>
        </w:tc>
        <w:tc>
          <w:tcPr>
            <w:tcW w:w="1417" w:type="dxa"/>
            <w:tcBorders>
              <w:top w:val="nil"/>
              <w:left w:val="nil"/>
              <w:bottom w:val="single" w:sz="4" w:space="0" w:color="000000"/>
              <w:right w:val="single" w:sz="4" w:space="0" w:color="000000"/>
            </w:tcBorders>
            <w:shd w:val="clear" w:color="auto" w:fill="auto"/>
            <w:vAlign w:val="bottom"/>
          </w:tcPr>
          <w:p w14:paraId="6B5A7426" w14:textId="77777777" w:rsidR="004B5C2C" w:rsidRDefault="00000000">
            <w:pPr>
              <w:jc w:val="center"/>
              <w:rPr>
                <w:color w:val="000000"/>
                <w:sz w:val="21"/>
                <w:szCs w:val="21"/>
              </w:rPr>
            </w:pPr>
            <w:r>
              <w:rPr>
                <w:color w:val="000000"/>
                <w:sz w:val="21"/>
                <w:szCs w:val="21"/>
              </w:rPr>
              <w:t>0.0231</w:t>
            </w:r>
          </w:p>
        </w:tc>
        <w:tc>
          <w:tcPr>
            <w:tcW w:w="993" w:type="dxa"/>
            <w:tcBorders>
              <w:top w:val="nil"/>
              <w:left w:val="nil"/>
              <w:bottom w:val="single" w:sz="4" w:space="0" w:color="000000"/>
              <w:right w:val="single" w:sz="4" w:space="0" w:color="000000"/>
            </w:tcBorders>
            <w:shd w:val="clear" w:color="auto" w:fill="auto"/>
            <w:vAlign w:val="bottom"/>
          </w:tcPr>
          <w:p w14:paraId="0826C201" w14:textId="77777777" w:rsidR="004B5C2C" w:rsidRDefault="00000000">
            <w:pPr>
              <w:jc w:val="center"/>
              <w:rPr>
                <w:color w:val="000000"/>
                <w:sz w:val="21"/>
                <w:szCs w:val="21"/>
              </w:rPr>
            </w:pPr>
            <w:r>
              <w:rPr>
                <w:color w:val="000000"/>
                <w:sz w:val="21"/>
                <w:szCs w:val="21"/>
              </w:rPr>
              <w:t>0.006</w:t>
            </w:r>
          </w:p>
        </w:tc>
        <w:tc>
          <w:tcPr>
            <w:tcW w:w="992" w:type="dxa"/>
            <w:tcBorders>
              <w:top w:val="nil"/>
              <w:left w:val="nil"/>
              <w:bottom w:val="single" w:sz="4" w:space="0" w:color="000000"/>
              <w:right w:val="single" w:sz="4" w:space="0" w:color="000000"/>
            </w:tcBorders>
            <w:shd w:val="clear" w:color="auto" w:fill="auto"/>
            <w:vAlign w:val="bottom"/>
          </w:tcPr>
          <w:p w14:paraId="51ED5EED" w14:textId="77777777" w:rsidR="004B5C2C" w:rsidRDefault="00000000">
            <w:pPr>
              <w:jc w:val="center"/>
              <w:rPr>
                <w:color w:val="000000"/>
                <w:sz w:val="21"/>
                <w:szCs w:val="21"/>
              </w:rPr>
            </w:pPr>
            <w:r>
              <w:rPr>
                <w:color w:val="000000"/>
                <w:sz w:val="21"/>
                <w:szCs w:val="21"/>
              </w:rPr>
              <w:t>4.19</w:t>
            </w:r>
          </w:p>
        </w:tc>
        <w:tc>
          <w:tcPr>
            <w:tcW w:w="992" w:type="dxa"/>
            <w:tcBorders>
              <w:top w:val="nil"/>
              <w:left w:val="nil"/>
              <w:bottom w:val="single" w:sz="4" w:space="0" w:color="000000"/>
              <w:right w:val="single" w:sz="4" w:space="0" w:color="000000"/>
            </w:tcBorders>
            <w:shd w:val="clear" w:color="auto" w:fill="auto"/>
            <w:vAlign w:val="bottom"/>
          </w:tcPr>
          <w:p w14:paraId="1A5F9DA4" w14:textId="77777777" w:rsidR="004B5C2C" w:rsidRDefault="00000000">
            <w:pPr>
              <w:jc w:val="center"/>
              <w:rPr>
                <w:color w:val="000000"/>
                <w:sz w:val="21"/>
                <w:szCs w:val="21"/>
              </w:rPr>
            </w:pPr>
            <w:r>
              <w:rPr>
                <w:color w:val="000000"/>
                <w:sz w:val="21"/>
                <w:szCs w:val="21"/>
              </w:rPr>
              <w:t>&lt;0.001</w:t>
            </w:r>
          </w:p>
        </w:tc>
        <w:tc>
          <w:tcPr>
            <w:tcW w:w="2410" w:type="dxa"/>
            <w:tcBorders>
              <w:top w:val="nil"/>
              <w:left w:val="nil"/>
              <w:bottom w:val="single" w:sz="4" w:space="0" w:color="000000"/>
              <w:right w:val="single" w:sz="4" w:space="0" w:color="000000"/>
            </w:tcBorders>
            <w:shd w:val="clear" w:color="auto" w:fill="auto"/>
            <w:vAlign w:val="bottom"/>
          </w:tcPr>
          <w:p w14:paraId="612F5380" w14:textId="77777777" w:rsidR="004B5C2C" w:rsidRDefault="00000000">
            <w:pPr>
              <w:jc w:val="center"/>
              <w:rPr>
                <w:color w:val="000000"/>
                <w:sz w:val="21"/>
                <w:szCs w:val="21"/>
              </w:rPr>
            </w:pPr>
            <w:r>
              <w:rPr>
                <w:color w:val="000000"/>
                <w:sz w:val="21"/>
                <w:szCs w:val="21"/>
              </w:rPr>
              <w:t>[0.012, 0.034]</w:t>
            </w:r>
          </w:p>
        </w:tc>
      </w:tr>
      <w:tr w:rsidR="004B5C2C" w14:paraId="2EEBDB0F"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632DC4D6" w14:textId="77777777" w:rsidR="004B5C2C" w:rsidRDefault="00000000">
            <w:pPr>
              <w:rPr>
                <w:color w:val="000000"/>
                <w:sz w:val="21"/>
                <w:szCs w:val="21"/>
              </w:rPr>
            </w:pPr>
            <w:r>
              <w:rPr>
                <w:color w:val="000000"/>
                <w:sz w:val="21"/>
                <w:szCs w:val="21"/>
              </w:rPr>
              <w:t>Pre-pregnancy BMI</w:t>
            </w:r>
          </w:p>
        </w:tc>
        <w:tc>
          <w:tcPr>
            <w:tcW w:w="1417" w:type="dxa"/>
            <w:tcBorders>
              <w:top w:val="nil"/>
              <w:left w:val="nil"/>
              <w:bottom w:val="single" w:sz="4" w:space="0" w:color="000000"/>
              <w:right w:val="single" w:sz="4" w:space="0" w:color="000000"/>
            </w:tcBorders>
            <w:shd w:val="clear" w:color="auto" w:fill="auto"/>
            <w:vAlign w:val="bottom"/>
          </w:tcPr>
          <w:p w14:paraId="6DE52546" w14:textId="77777777" w:rsidR="004B5C2C" w:rsidRDefault="00000000">
            <w:pPr>
              <w:jc w:val="center"/>
              <w:rPr>
                <w:color w:val="000000"/>
                <w:sz w:val="21"/>
                <w:szCs w:val="21"/>
              </w:rPr>
            </w:pPr>
            <w:r>
              <w:rPr>
                <w:color w:val="000000"/>
                <w:sz w:val="21"/>
                <w:szCs w:val="21"/>
              </w:rPr>
              <w:t>0.0483</w:t>
            </w:r>
          </w:p>
        </w:tc>
        <w:tc>
          <w:tcPr>
            <w:tcW w:w="993" w:type="dxa"/>
            <w:tcBorders>
              <w:top w:val="nil"/>
              <w:left w:val="nil"/>
              <w:bottom w:val="single" w:sz="4" w:space="0" w:color="000000"/>
              <w:right w:val="single" w:sz="4" w:space="0" w:color="000000"/>
            </w:tcBorders>
            <w:shd w:val="clear" w:color="auto" w:fill="auto"/>
            <w:vAlign w:val="bottom"/>
          </w:tcPr>
          <w:p w14:paraId="0AD3DEFA" w14:textId="77777777" w:rsidR="004B5C2C" w:rsidRDefault="00000000">
            <w:pPr>
              <w:jc w:val="center"/>
              <w:rPr>
                <w:color w:val="000000"/>
                <w:sz w:val="21"/>
                <w:szCs w:val="21"/>
              </w:rPr>
            </w:pPr>
            <w:r>
              <w:rPr>
                <w:color w:val="000000"/>
                <w:sz w:val="21"/>
                <w:szCs w:val="21"/>
              </w:rPr>
              <w:t>0.011</w:t>
            </w:r>
          </w:p>
        </w:tc>
        <w:tc>
          <w:tcPr>
            <w:tcW w:w="992" w:type="dxa"/>
            <w:tcBorders>
              <w:top w:val="nil"/>
              <w:left w:val="nil"/>
              <w:bottom w:val="single" w:sz="4" w:space="0" w:color="000000"/>
              <w:right w:val="single" w:sz="4" w:space="0" w:color="000000"/>
            </w:tcBorders>
            <w:shd w:val="clear" w:color="auto" w:fill="auto"/>
            <w:vAlign w:val="bottom"/>
          </w:tcPr>
          <w:p w14:paraId="7D1DC9B3" w14:textId="77777777" w:rsidR="004B5C2C" w:rsidRDefault="00000000">
            <w:pPr>
              <w:jc w:val="center"/>
              <w:rPr>
                <w:color w:val="000000"/>
                <w:sz w:val="21"/>
                <w:szCs w:val="21"/>
              </w:rPr>
            </w:pPr>
            <w:r>
              <w:rPr>
                <w:color w:val="000000"/>
                <w:sz w:val="21"/>
                <w:szCs w:val="21"/>
              </w:rPr>
              <w:t>4.488</w:t>
            </w:r>
          </w:p>
        </w:tc>
        <w:tc>
          <w:tcPr>
            <w:tcW w:w="992" w:type="dxa"/>
            <w:tcBorders>
              <w:top w:val="nil"/>
              <w:left w:val="nil"/>
              <w:bottom w:val="single" w:sz="4" w:space="0" w:color="000000"/>
              <w:right w:val="single" w:sz="4" w:space="0" w:color="000000"/>
            </w:tcBorders>
            <w:shd w:val="clear" w:color="auto" w:fill="auto"/>
            <w:vAlign w:val="bottom"/>
          </w:tcPr>
          <w:p w14:paraId="7ACFD0A9" w14:textId="77777777" w:rsidR="004B5C2C" w:rsidRDefault="00000000">
            <w:pPr>
              <w:jc w:val="center"/>
              <w:rPr>
                <w:color w:val="000000"/>
                <w:sz w:val="21"/>
                <w:szCs w:val="21"/>
              </w:rPr>
            </w:pPr>
            <w:r>
              <w:rPr>
                <w:color w:val="000000"/>
                <w:sz w:val="21"/>
                <w:szCs w:val="21"/>
              </w:rPr>
              <w:t>&lt;0.001</w:t>
            </w:r>
          </w:p>
        </w:tc>
        <w:tc>
          <w:tcPr>
            <w:tcW w:w="2410" w:type="dxa"/>
            <w:tcBorders>
              <w:top w:val="nil"/>
              <w:left w:val="nil"/>
              <w:bottom w:val="single" w:sz="4" w:space="0" w:color="000000"/>
              <w:right w:val="single" w:sz="4" w:space="0" w:color="000000"/>
            </w:tcBorders>
            <w:shd w:val="clear" w:color="auto" w:fill="auto"/>
            <w:vAlign w:val="bottom"/>
          </w:tcPr>
          <w:p w14:paraId="1184CE52" w14:textId="77777777" w:rsidR="004B5C2C" w:rsidRDefault="00000000">
            <w:pPr>
              <w:jc w:val="center"/>
              <w:rPr>
                <w:color w:val="000000"/>
                <w:sz w:val="21"/>
                <w:szCs w:val="21"/>
              </w:rPr>
            </w:pPr>
            <w:r>
              <w:rPr>
                <w:color w:val="000000"/>
                <w:sz w:val="21"/>
                <w:szCs w:val="21"/>
              </w:rPr>
              <w:t>[0.027, 0.070]</w:t>
            </w:r>
          </w:p>
        </w:tc>
      </w:tr>
      <w:tr w:rsidR="004B5C2C" w14:paraId="7DDE7DB9"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293F9BED" w14:textId="77777777" w:rsidR="004B5C2C" w:rsidRDefault="00000000">
            <w:pPr>
              <w:rPr>
                <w:color w:val="000000"/>
                <w:sz w:val="21"/>
                <w:szCs w:val="21"/>
              </w:rPr>
            </w:pPr>
            <w:r>
              <w:rPr>
                <w:color w:val="000000"/>
                <w:sz w:val="21"/>
                <w:szCs w:val="21"/>
              </w:rPr>
              <w:t>Current Week of Pregnancy</w:t>
            </w:r>
          </w:p>
        </w:tc>
        <w:tc>
          <w:tcPr>
            <w:tcW w:w="1417" w:type="dxa"/>
            <w:tcBorders>
              <w:top w:val="nil"/>
              <w:left w:val="nil"/>
              <w:bottom w:val="single" w:sz="4" w:space="0" w:color="000000"/>
              <w:right w:val="single" w:sz="4" w:space="0" w:color="000000"/>
            </w:tcBorders>
            <w:shd w:val="clear" w:color="auto" w:fill="auto"/>
            <w:vAlign w:val="bottom"/>
          </w:tcPr>
          <w:p w14:paraId="084DA5E6" w14:textId="77777777" w:rsidR="004B5C2C" w:rsidRDefault="00000000">
            <w:pPr>
              <w:jc w:val="center"/>
              <w:rPr>
                <w:color w:val="000000"/>
                <w:sz w:val="21"/>
                <w:szCs w:val="21"/>
              </w:rPr>
            </w:pPr>
            <w:r>
              <w:rPr>
                <w:color w:val="000000"/>
                <w:sz w:val="21"/>
                <w:szCs w:val="21"/>
              </w:rPr>
              <w:t>0.1184</w:t>
            </w:r>
          </w:p>
        </w:tc>
        <w:tc>
          <w:tcPr>
            <w:tcW w:w="993" w:type="dxa"/>
            <w:tcBorders>
              <w:top w:val="nil"/>
              <w:left w:val="nil"/>
              <w:bottom w:val="single" w:sz="4" w:space="0" w:color="000000"/>
              <w:right w:val="single" w:sz="4" w:space="0" w:color="000000"/>
            </w:tcBorders>
            <w:shd w:val="clear" w:color="auto" w:fill="auto"/>
            <w:vAlign w:val="bottom"/>
          </w:tcPr>
          <w:p w14:paraId="25E21105" w14:textId="77777777" w:rsidR="004B5C2C" w:rsidRDefault="00000000">
            <w:pPr>
              <w:jc w:val="center"/>
              <w:rPr>
                <w:color w:val="000000"/>
                <w:sz w:val="21"/>
                <w:szCs w:val="21"/>
              </w:rPr>
            </w:pPr>
            <w:r>
              <w:rPr>
                <w:color w:val="000000"/>
                <w:sz w:val="21"/>
                <w:szCs w:val="21"/>
              </w:rPr>
              <w:t>0.026</w:t>
            </w:r>
          </w:p>
        </w:tc>
        <w:tc>
          <w:tcPr>
            <w:tcW w:w="992" w:type="dxa"/>
            <w:tcBorders>
              <w:top w:val="nil"/>
              <w:left w:val="nil"/>
              <w:bottom w:val="single" w:sz="4" w:space="0" w:color="000000"/>
              <w:right w:val="single" w:sz="4" w:space="0" w:color="000000"/>
            </w:tcBorders>
            <w:shd w:val="clear" w:color="auto" w:fill="auto"/>
            <w:vAlign w:val="bottom"/>
          </w:tcPr>
          <w:p w14:paraId="6CB3A396" w14:textId="77777777" w:rsidR="004B5C2C" w:rsidRDefault="00000000">
            <w:pPr>
              <w:jc w:val="center"/>
              <w:rPr>
                <w:color w:val="000000"/>
                <w:sz w:val="21"/>
                <w:szCs w:val="21"/>
              </w:rPr>
            </w:pPr>
            <w:r>
              <w:rPr>
                <w:color w:val="000000"/>
                <w:sz w:val="21"/>
                <w:szCs w:val="21"/>
              </w:rPr>
              <w:t>4.488</w:t>
            </w:r>
          </w:p>
        </w:tc>
        <w:tc>
          <w:tcPr>
            <w:tcW w:w="992" w:type="dxa"/>
            <w:tcBorders>
              <w:top w:val="nil"/>
              <w:left w:val="nil"/>
              <w:bottom w:val="single" w:sz="4" w:space="0" w:color="000000"/>
              <w:right w:val="single" w:sz="4" w:space="0" w:color="000000"/>
            </w:tcBorders>
            <w:shd w:val="clear" w:color="auto" w:fill="auto"/>
            <w:vAlign w:val="bottom"/>
          </w:tcPr>
          <w:p w14:paraId="4297A93A" w14:textId="77777777" w:rsidR="004B5C2C" w:rsidRDefault="00000000">
            <w:pPr>
              <w:jc w:val="center"/>
              <w:rPr>
                <w:color w:val="000000"/>
                <w:sz w:val="21"/>
                <w:szCs w:val="21"/>
              </w:rPr>
            </w:pPr>
            <w:r>
              <w:rPr>
                <w:color w:val="000000"/>
                <w:sz w:val="21"/>
                <w:szCs w:val="21"/>
              </w:rPr>
              <w:t>&lt;0.001</w:t>
            </w:r>
          </w:p>
        </w:tc>
        <w:tc>
          <w:tcPr>
            <w:tcW w:w="2410" w:type="dxa"/>
            <w:tcBorders>
              <w:top w:val="nil"/>
              <w:left w:val="nil"/>
              <w:bottom w:val="single" w:sz="4" w:space="0" w:color="000000"/>
              <w:right w:val="single" w:sz="4" w:space="0" w:color="000000"/>
            </w:tcBorders>
            <w:shd w:val="clear" w:color="auto" w:fill="auto"/>
            <w:vAlign w:val="bottom"/>
          </w:tcPr>
          <w:p w14:paraId="4F43FA19" w14:textId="77777777" w:rsidR="004B5C2C" w:rsidRDefault="00000000">
            <w:pPr>
              <w:jc w:val="center"/>
              <w:rPr>
                <w:color w:val="000000"/>
                <w:sz w:val="21"/>
                <w:szCs w:val="21"/>
              </w:rPr>
            </w:pPr>
            <w:r>
              <w:rPr>
                <w:color w:val="000000"/>
                <w:sz w:val="21"/>
                <w:szCs w:val="21"/>
              </w:rPr>
              <w:t>[0.066, 0.170]</w:t>
            </w:r>
          </w:p>
        </w:tc>
      </w:tr>
      <w:tr w:rsidR="004B5C2C" w14:paraId="6138FF42" w14:textId="77777777">
        <w:trPr>
          <w:trHeight w:val="320"/>
        </w:trPr>
        <w:tc>
          <w:tcPr>
            <w:tcW w:w="2547" w:type="dxa"/>
            <w:tcBorders>
              <w:top w:val="nil"/>
              <w:left w:val="single" w:sz="4" w:space="0" w:color="000000"/>
              <w:bottom w:val="single" w:sz="4" w:space="0" w:color="000000"/>
              <w:right w:val="single" w:sz="4" w:space="0" w:color="000000"/>
            </w:tcBorders>
            <w:shd w:val="clear" w:color="auto" w:fill="auto"/>
            <w:vAlign w:val="bottom"/>
          </w:tcPr>
          <w:p w14:paraId="5B8A30F2" w14:textId="77777777" w:rsidR="004B5C2C" w:rsidRDefault="00000000">
            <w:pPr>
              <w:rPr>
                <w:color w:val="000000"/>
                <w:sz w:val="21"/>
                <w:szCs w:val="21"/>
              </w:rPr>
            </w:pPr>
            <w:r>
              <w:rPr>
                <w:color w:val="000000"/>
                <w:sz w:val="21"/>
                <w:szCs w:val="21"/>
              </w:rPr>
              <w:t>Number of Previous Pregnancies</w:t>
            </w:r>
          </w:p>
        </w:tc>
        <w:tc>
          <w:tcPr>
            <w:tcW w:w="1417" w:type="dxa"/>
            <w:tcBorders>
              <w:top w:val="nil"/>
              <w:left w:val="nil"/>
              <w:bottom w:val="single" w:sz="4" w:space="0" w:color="000000"/>
              <w:right w:val="single" w:sz="4" w:space="0" w:color="000000"/>
            </w:tcBorders>
            <w:shd w:val="clear" w:color="auto" w:fill="auto"/>
            <w:vAlign w:val="bottom"/>
          </w:tcPr>
          <w:p w14:paraId="5F848ECD" w14:textId="77777777" w:rsidR="004B5C2C" w:rsidRDefault="00000000">
            <w:pPr>
              <w:jc w:val="center"/>
              <w:rPr>
                <w:color w:val="000000"/>
                <w:sz w:val="21"/>
                <w:szCs w:val="21"/>
              </w:rPr>
            </w:pPr>
            <w:r>
              <w:rPr>
                <w:color w:val="000000"/>
                <w:sz w:val="21"/>
                <w:szCs w:val="21"/>
              </w:rPr>
              <w:t>0.0228</w:t>
            </w:r>
          </w:p>
        </w:tc>
        <w:tc>
          <w:tcPr>
            <w:tcW w:w="993" w:type="dxa"/>
            <w:tcBorders>
              <w:top w:val="nil"/>
              <w:left w:val="nil"/>
              <w:bottom w:val="single" w:sz="4" w:space="0" w:color="000000"/>
              <w:right w:val="single" w:sz="4" w:space="0" w:color="000000"/>
            </w:tcBorders>
            <w:shd w:val="clear" w:color="auto" w:fill="auto"/>
            <w:vAlign w:val="bottom"/>
          </w:tcPr>
          <w:p w14:paraId="7B6734F9" w14:textId="77777777" w:rsidR="004B5C2C" w:rsidRDefault="00000000">
            <w:pPr>
              <w:jc w:val="center"/>
              <w:rPr>
                <w:color w:val="000000"/>
                <w:sz w:val="21"/>
                <w:szCs w:val="21"/>
              </w:rPr>
            </w:pPr>
            <w:r>
              <w:rPr>
                <w:color w:val="000000"/>
                <w:sz w:val="21"/>
                <w:szCs w:val="21"/>
              </w:rPr>
              <w:t>0.037</w:t>
            </w:r>
          </w:p>
        </w:tc>
        <w:tc>
          <w:tcPr>
            <w:tcW w:w="992" w:type="dxa"/>
            <w:tcBorders>
              <w:top w:val="nil"/>
              <w:left w:val="nil"/>
              <w:bottom w:val="single" w:sz="4" w:space="0" w:color="000000"/>
              <w:right w:val="single" w:sz="4" w:space="0" w:color="000000"/>
            </w:tcBorders>
            <w:shd w:val="clear" w:color="auto" w:fill="auto"/>
            <w:vAlign w:val="bottom"/>
          </w:tcPr>
          <w:p w14:paraId="416820E1" w14:textId="77777777" w:rsidR="004B5C2C" w:rsidRDefault="00000000">
            <w:pPr>
              <w:jc w:val="center"/>
              <w:rPr>
                <w:color w:val="000000"/>
                <w:sz w:val="21"/>
                <w:szCs w:val="21"/>
              </w:rPr>
            </w:pPr>
            <w:r>
              <w:rPr>
                <w:color w:val="000000"/>
                <w:sz w:val="21"/>
                <w:szCs w:val="21"/>
              </w:rPr>
              <w:t>0.622</w:t>
            </w:r>
          </w:p>
        </w:tc>
        <w:tc>
          <w:tcPr>
            <w:tcW w:w="992" w:type="dxa"/>
            <w:tcBorders>
              <w:top w:val="nil"/>
              <w:left w:val="nil"/>
              <w:bottom w:val="single" w:sz="4" w:space="0" w:color="000000"/>
              <w:right w:val="single" w:sz="4" w:space="0" w:color="000000"/>
            </w:tcBorders>
            <w:shd w:val="clear" w:color="auto" w:fill="auto"/>
            <w:vAlign w:val="bottom"/>
          </w:tcPr>
          <w:p w14:paraId="52C22B48" w14:textId="77777777" w:rsidR="004B5C2C" w:rsidRDefault="00000000">
            <w:pPr>
              <w:jc w:val="center"/>
              <w:rPr>
                <w:color w:val="000000"/>
                <w:sz w:val="21"/>
                <w:szCs w:val="21"/>
              </w:rPr>
            </w:pPr>
            <w:r>
              <w:rPr>
                <w:color w:val="000000"/>
                <w:sz w:val="21"/>
                <w:szCs w:val="21"/>
              </w:rPr>
              <w:t>0.535</w:t>
            </w:r>
          </w:p>
        </w:tc>
        <w:tc>
          <w:tcPr>
            <w:tcW w:w="2410" w:type="dxa"/>
            <w:tcBorders>
              <w:top w:val="nil"/>
              <w:left w:val="nil"/>
              <w:bottom w:val="single" w:sz="4" w:space="0" w:color="000000"/>
              <w:right w:val="single" w:sz="4" w:space="0" w:color="000000"/>
            </w:tcBorders>
            <w:shd w:val="clear" w:color="auto" w:fill="auto"/>
            <w:vAlign w:val="bottom"/>
          </w:tcPr>
          <w:p w14:paraId="7E03574C" w14:textId="77777777" w:rsidR="004B5C2C" w:rsidRDefault="00000000">
            <w:pPr>
              <w:jc w:val="center"/>
              <w:rPr>
                <w:color w:val="000000"/>
                <w:sz w:val="21"/>
                <w:szCs w:val="21"/>
              </w:rPr>
            </w:pPr>
            <w:r>
              <w:rPr>
                <w:color w:val="000000"/>
                <w:sz w:val="21"/>
                <w:szCs w:val="21"/>
              </w:rPr>
              <w:t>[-0.050, 0.095]</w:t>
            </w:r>
          </w:p>
        </w:tc>
      </w:tr>
    </w:tbl>
    <w:p w14:paraId="62A58288" w14:textId="77777777" w:rsidR="004B5C2C" w:rsidRDefault="00000000">
      <w:pPr>
        <w:spacing w:before="280"/>
        <w:rPr>
          <w:b/>
          <w:sz w:val="21"/>
          <w:szCs w:val="21"/>
        </w:rPr>
      </w:pPr>
      <w:r>
        <w:rPr>
          <w:b/>
          <w:sz w:val="21"/>
          <w:szCs w:val="21"/>
        </w:rPr>
        <w:t>Model Summary:</w:t>
      </w:r>
      <w:r>
        <w:rPr>
          <w:b/>
          <w:sz w:val="21"/>
          <w:szCs w:val="21"/>
        </w:rPr>
        <w:tab/>
      </w:r>
      <w:r>
        <w:rPr>
          <w:b/>
          <w:sz w:val="21"/>
          <w:szCs w:val="21"/>
        </w:rPr>
        <w:tab/>
      </w:r>
      <w:r>
        <w:rPr>
          <w:b/>
          <w:sz w:val="21"/>
          <w:szCs w:val="21"/>
        </w:rPr>
        <w:tab/>
      </w:r>
      <w:r>
        <w:rPr>
          <w:b/>
          <w:sz w:val="21"/>
          <w:szCs w:val="21"/>
        </w:rPr>
        <w:tab/>
      </w:r>
      <w:r>
        <w:rPr>
          <w:b/>
          <w:sz w:val="21"/>
          <w:szCs w:val="21"/>
        </w:rPr>
        <w:tab/>
        <w:t>Diagnostic Statistics:</w:t>
      </w:r>
    </w:p>
    <w:p w14:paraId="028D8968" w14:textId="77777777" w:rsidR="004B5C2C" w:rsidRDefault="00000000">
      <w:pPr>
        <w:numPr>
          <w:ilvl w:val="0"/>
          <w:numId w:val="4"/>
        </w:numPr>
      </w:pPr>
      <w:r>
        <w:rPr>
          <w:b/>
          <w:sz w:val="21"/>
          <w:szCs w:val="21"/>
        </w:rPr>
        <w:t>R-squared</w:t>
      </w:r>
      <w:r>
        <w:rPr>
          <w:sz w:val="21"/>
          <w:szCs w:val="21"/>
        </w:rPr>
        <w:t>: 0.317</w:t>
      </w:r>
      <w:r>
        <w:rPr>
          <w:sz w:val="21"/>
          <w:szCs w:val="21"/>
        </w:rPr>
        <w:tab/>
      </w:r>
      <w:r>
        <w:rPr>
          <w:sz w:val="21"/>
          <w:szCs w:val="21"/>
        </w:rPr>
        <w:tab/>
      </w:r>
      <w:r>
        <w:rPr>
          <w:sz w:val="21"/>
          <w:szCs w:val="21"/>
        </w:rPr>
        <w:tab/>
      </w:r>
      <w:r>
        <w:rPr>
          <w:sz w:val="21"/>
          <w:szCs w:val="21"/>
        </w:rPr>
        <w:tab/>
      </w:r>
      <w:r>
        <w:rPr>
          <w:b/>
          <w:sz w:val="21"/>
          <w:szCs w:val="21"/>
        </w:rPr>
        <w:t>Durbin-Watson</w:t>
      </w:r>
      <w:r>
        <w:rPr>
          <w:sz w:val="21"/>
          <w:szCs w:val="21"/>
        </w:rPr>
        <w:t>: 1.816</w:t>
      </w:r>
    </w:p>
    <w:p w14:paraId="0ADD00C6" w14:textId="77777777" w:rsidR="004B5C2C" w:rsidRDefault="00000000">
      <w:pPr>
        <w:numPr>
          <w:ilvl w:val="0"/>
          <w:numId w:val="4"/>
        </w:numPr>
      </w:pPr>
      <w:r>
        <w:rPr>
          <w:b/>
          <w:sz w:val="21"/>
          <w:szCs w:val="21"/>
        </w:rPr>
        <w:t>Adjusted R-squared</w:t>
      </w:r>
      <w:r>
        <w:rPr>
          <w:sz w:val="21"/>
          <w:szCs w:val="21"/>
        </w:rPr>
        <w:t>: 0.277</w:t>
      </w:r>
      <w:r>
        <w:rPr>
          <w:sz w:val="21"/>
          <w:szCs w:val="21"/>
        </w:rPr>
        <w:tab/>
      </w:r>
      <w:r>
        <w:rPr>
          <w:sz w:val="21"/>
          <w:szCs w:val="21"/>
        </w:rPr>
        <w:tab/>
      </w:r>
      <w:r>
        <w:rPr>
          <w:sz w:val="21"/>
          <w:szCs w:val="21"/>
        </w:rPr>
        <w:tab/>
      </w:r>
      <w:r>
        <w:rPr>
          <w:b/>
          <w:sz w:val="21"/>
          <w:szCs w:val="21"/>
        </w:rPr>
        <w:t>Omnibus</w:t>
      </w:r>
      <w:r>
        <w:rPr>
          <w:sz w:val="21"/>
          <w:szCs w:val="21"/>
        </w:rPr>
        <w:t>: 0.695</w:t>
      </w:r>
    </w:p>
    <w:p w14:paraId="5B7362EE" w14:textId="77777777" w:rsidR="004B5C2C" w:rsidRDefault="00000000">
      <w:pPr>
        <w:numPr>
          <w:ilvl w:val="0"/>
          <w:numId w:val="4"/>
        </w:numPr>
      </w:pPr>
      <w:r>
        <w:rPr>
          <w:b/>
          <w:sz w:val="21"/>
          <w:szCs w:val="21"/>
        </w:rPr>
        <w:t>F-statistic</w:t>
      </w:r>
      <w:r>
        <w:rPr>
          <w:sz w:val="21"/>
          <w:szCs w:val="21"/>
        </w:rPr>
        <w:t>: 7.925</w:t>
      </w:r>
      <w:r>
        <w:rPr>
          <w:sz w:val="21"/>
          <w:szCs w:val="21"/>
        </w:rPr>
        <w:tab/>
      </w:r>
      <w:r>
        <w:rPr>
          <w:sz w:val="21"/>
          <w:szCs w:val="21"/>
        </w:rPr>
        <w:tab/>
      </w:r>
      <w:r>
        <w:rPr>
          <w:sz w:val="21"/>
          <w:szCs w:val="21"/>
        </w:rPr>
        <w:tab/>
      </w:r>
      <w:r>
        <w:rPr>
          <w:sz w:val="21"/>
          <w:szCs w:val="21"/>
        </w:rPr>
        <w:tab/>
      </w:r>
      <w:r>
        <w:rPr>
          <w:b/>
          <w:sz w:val="21"/>
          <w:szCs w:val="21"/>
        </w:rPr>
        <w:t>Prob (Omnibus)</w:t>
      </w:r>
      <w:r>
        <w:rPr>
          <w:sz w:val="21"/>
          <w:szCs w:val="21"/>
        </w:rPr>
        <w:t>: 0.707</w:t>
      </w:r>
    </w:p>
    <w:p w14:paraId="74A71B5E" w14:textId="77777777" w:rsidR="004B5C2C" w:rsidRDefault="00000000">
      <w:pPr>
        <w:numPr>
          <w:ilvl w:val="0"/>
          <w:numId w:val="4"/>
        </w:numPr>
      </w:pPr>
      <w:r>
        <w:rPr>
          <w:b/>
          <w:sz w:val="21"/>
          <w:szCs w:val="21"/>
        </w:rPr>
        <w:t>Prob (F-statistic)</w:t>
      </w:r>
      <w:r>
        <w:rPr>
          <w:sz w:val="21"/>
          <w:szCs w:val="21"/>
        </w:rPr>
        <w:t>: 2.90e-11</w:t>
      </w:r>
      <w:r>
        <w:rPr>
          <w:sz w:val="21"/>
          <w:szCs w:val="21"/>
        </w:rPr>
        <w:tab/>
      </w:r>
      <w:r>
        <w:rPr>
          <w:sz w:val="21"/>
          <w:szCs w:val="21"/>
        </w:rPr>
        <w:tab/>
      </w:r>
      <w:r>
        <w:rPr>
          <w:sz w:val="21"/>
          <w:szCs w:val="21"/>
        </w:rPr>
        <w:tab/>
      </w:r>
      <w:r>
        <w:rPr>
          <w:b/>
          <w:sz w:val="21"/>
          <w:szCs w:val="21"/>
        </w:rPr>
        <w:t>Jarque-Bera (JB)</w:t>
      </w:r>
      <w:r>
        <w:rPr>
          <w:sz w:val="21"/>
          <w:szCs w:val="21"/>
        </w:rPr>
        <w:t>: 0.404</w:t>
      </w:r>
    </w:p>
    <w:p w14:paraId="49D1CAAD" w14:textId="77777777" w:rsidR="004B5C2C" w:rsidRDefault="00000000">
      <w:pPr>
        <w:numPr>
          <w:ilvl w:val="0"/>
          <w:numId w:val="4"/>
        </w:numPr>
      </w:pPr>
      <w:r>
        <w:rPr>
          <w:b/>
          <w:sz w:val="21"/>
          <w:szCs w:val="21"/>
        </w:rPr>
        <w:t>Log-Likelihood</w:t>
      </w:r>
      <w:r>
        <w:rPr>
          <w:sz w:val="21"/>
          <w:szCs w:val="21"/>
        </w:rPr>
        <w:t>: -174.51</w:t>
      </w:r>
      <w:r>
        <w:rPr>
          <w:sz w:val="21"/>
          <w:szCs w:val="21"/>
        </w:rPr>
        <w:tab/>
      </w:r>
      <w:r>
        <w:rPr>
          <w:sz w:val="21"/>
          <w:szCs w:val="21"/>
        </w:rPr>
        <w:tab/>
      </w:r>
      <w:r>
        <w:rPr>
          <w:sz w:val="21"/>
          <w:szCs w:val="21"/>
        </w:rPr>
        <w:tab/>
      </w:r>
      <w:r>
        <w:rPr>
          <w:sz w:val="21"/>
          <w:szCs w:val="21"/>
        </w:rPr>
        <w:tab/>
      </w:r>
      <w:r>
        <w:rPr>
          <w:b/>
          <w:sz w:val="21"/>
          <w:szCs w:val="21"/>
        </w:rPr>
        <w:t>Prob (JB)</w:t>
      </w:r>
      <w:r>
        <w:rPr>
          <w:sz w:val="21"/>
          <w:szCs w:val="21"/>
        </w:rPr>
        <w:t>: 0.817</w:t>
      </w:r>
    </w:p>
    <w:p w14:paraId="10592D7C" w14:textId="77777777" w:rsidR="004B5C2C" w:rsidRDefault="00000000">
      <w:pPr>
        <w:numPr>
          <w:ilvl w:val="0"/>
          <w:numId w:val="4"/>
        </w:numPr>
      </w:pPr>
      <w:r>
        <w:rPr>
          <w:b/>
          <w:sz w:val="21"/>
          <w:szCs w:val="21"/>
        </w:rPr>
        <w:t>AIC</w:t>
      </w:r>
      <w:r>
        <w:rPr>
          <w:sz w:val="21"/>
          <w:szCs w:val="21"/>
        </w:rPr>
        <w:t>: 373.0</w:t>
      </w:r>
      <w:r>
        <w:rPr>
          <w:sz w:val="21"/>
          <w:szCs w:val="21"/>
        </w:rPr>
        <w:tab/>
      </w:r>
      <w:r>
        <w:rPr>
          <w:sz w:val="21"/>
          <w:szCs w:val="21"/>
        </w:rPr>
        <w:tab/>
      </w:r>
      <w:r>
        <w:rPr>
          <w:sz w:val="21"/>
          <w:szCs w:val="21"/>
        </w:rPr>
        <w:tab/>
      </w:r>
      <w:r>
        <w:rPr>
          <w:sz w:val="21"/>
          <w:szCs w:val="21"/>
        </w:rPr>
        <w:tab/>
      </w:r>
      <w:r>
        <w:rPr>
          <w:sz w:val="21"/>
          <w:szCs w:val="21"/>
        </w:rPr>
        <w:tab/>
      </w:r>
      <w:r>
        <w:rPr>
          <w:b/>
          <w:sz w:val="21"/>
          <w:szCs w:val="21"/>
        </w:rPr>
        <w:t>Skew</w:t>
      </w:r>
      <w:r>
        <w:rPr>
          <w:sz w:val="21"/>
          <w:szCs w:val="21"/>
        </w:rPr>
        <w:t>: 0.063</w:t>
      </w:r>
    </w:p>
    <w:p w14:paraId="4832B155" w14:textId="77777777" w:rsidR="004B5C2C" w:rsidRDefault="00000000">
      <w:pPr>
        <w:numPr>
          <w:ilvl w:val="0"/>
          <w:numId w:val="4"/>
        </w:numPr>
      </w:pPr>
      <w:r>
        <w:rPr>
          <w:b/>
          <w:sz w:val="21"/>
          <w:szCs w:val="21"/>
        </w:rPr>
        <w:t>BIC</w:t>
      </w:r>
      <w:r>
        <w:rPr>
          <w:sz w:val="21"/>
          <w:szCs w:val="21"/>
        </w:rPr>
        <w:t>: 412.6</w:t>
      </w:r>
      <w:r>
        <w:rPr>
          <w:sz w:val="21"/>
          <w:szCs w:val="21"/>
        </w:rPr>
        <w:tab/>
      </w:r>
      <w:r>
        <w:rPr>
          <w:sz w:val="21"/>
          <w:szCs w:val="21"/>
        </w:rPr>
        <w:tab/>
      </w:r>
      <w:r>
        <w:rPr>
          <w:sz w:val="21"/>
          <w:szCs w:val="21"/>
        </w:rPr>
        <w:tab/>
      </w:r>
      <w:r>
        <w:rPr>
          <w:sz w:val="21"/>
          <w:szCs w:val="21"/>
        </w:rPr>
        <w:tab/>
      </w:r>
      <w:r>
        <w:rPr>
          <w:sz w:val="21"/>
          <w:szCs w:val="21"/>
        </w:rPr>
        <w:tab/>
      </w:r>
      <w:r>
        <w:rPr>
          <w:b/>
          <w:sz w:val="21"/>
          <w:szCs w:val="21"/>
        </w:rPr>
        <w:t>Kurtosis</w:t>
      </w:r>
      <w:r>
        <w:rPr>
          <w:sz w:val="21"/>
          <w:szCs w:val="21"/>
        </w:rPr>
        <w:t>: 3.180</w:t>
      </w:r>
    </w:p>
    <w:p w14:paraId="5BC9E810" w14:textId="77777777" w:rsidR="004B5C2C" w:rsidRDefault="00000000">
      <w:pPr>
        <w:spacing w:after="280"/>
        <w:ind w:left="4320" w:firstLine="720"/>
        <w:rPr>
          <w:sz w:val="21"/>
          <w:szCs w:val="21"/>
        </w:rPr>
      </w:pPr>
      <w:r>
        <w:rPr>
          <w:b/>
          <w:sz w:val="21"/>
          <w:szCs w:val="21"/>
        </w:rPr>
        <w:t>Condition Number</w:t>
      </w:r>
      <w:r>
        <w:rPr>
          <w:sz w:val="21"/>
          <w:szCs w:val="21"/>
        </w:rPr>
        <w:t>: 5.45e+03</w:t>
      </w:r>
    </w:p>
    <w:p w14:paraId="6BD89403" w14:textId="77777777" w:rsidR="004B5C2C" w:rsidRDefault="00000000">
      <w:pPr>
        <w:pBdr>
          <w:top w:val="nil"/>
          <w:left w:val="nil"/>
          <w:bottom w:val="nil"/>
          <w:right w:val="nil"/>
          <w:between w:val="nil"/>
        </w:pBdr>
        <w:spacing w:before="280" w:line="360" w:lineRule="auto"/>
        <w:jc w:val="both"/>
        <w:rPr>
          <w:color w:val="000000"/>
        </w:rPr>
      </w:pPr>
      <w:r>
        <w:rPr>
          <w:color w:val="000000"/>
        </w:rPr>
        <w:t>The multivariate regression analysis, which examined the impact of various factors on the baby's birth weight, yielded the following results: The model showed an R-squared of 0.317 and an adjusted R-squared of 0.277, suggesting that the included predictors account for approximately 32% of the birth weight variability. The F-statistic of 7.925, with a p-value of 2.90e-11, confirms the overall model's statistical significance.</w:t>
      </w:r>
    </w:p>
    <w:p w14:paraId="6EB32E00" w14:textId="77777777" w:rsidR="004B5C2C" w:rsidRDefault="00000000">
      <w:pPr>
        <w:pBdr>
          <w:top w:val="nil"/>
          <w:left w:val="nil"/>
          <w:bottom w:val="nil"/>
          <w:right w:val="nil"/>
          <w:between w:val="nil"/>
        </w:pBdr>
        <w:spacing w:line="360" w:lineRule="auto"/>
        <w:jc w:val="both"/>
        <w:rPr>
          <w:color w:val="000000"/>
        </w:rPr>
      </w:pPr>
      <w:r>
        <w:rPr>
          <w:color w:val="000000"/>
        </w:rPr>
        <w:t>Pre-pregnancy weight significantly negatively impacts birth weight (β = -0.0183, 95% CI [-0.029, -0.007], p = 0.001). Pre-pregnancy BMI is positively associated with birth weight (β = 0.0483, 95% CI [0.027, 0.070], p &lt; 0.001). Additionally, the current week of pregnancy shows a positive effect on birth weight (β = 0.1184, 95% CI [0.066, 0.170], p &lt; 0.001).</w:t>
      </w:r>
    </w:p>
    <w:p w14:paraId="6AF89A07" w14:textId="77777777" w:rsidR="004B5C2C" w:rsidRDefault="00000000">
      <w:pPr>
        <w:pBdr>
          <w:top w:val="nil"/>
          <w:left w:val="nil"/>
          <w:bottom w:val="nil"/>
          <w:right w:val="nil"/>
          <w:between w:val="nil"/>
        </w:pBdr>
        <w:spacing w:line="360" w:lineRule="auto"/>
        <w:jc w:val="both"/>
        <w:rPr>
          <w:color w:val="000000"/>
        </w:rPr>
      </w:pPr>
      <w:r>
        <w:rPr>
          <w:color w:val="000000"/>
        </w:rPr>
        <w:t>In contrast, the effects of iron supplement (β = -0.1268, 95% CI [-0.304, 0.050], p = 0.159), multivitamin (β = 0.0944, 95% CI [-0.074, 0.263], p = 0.270), folic acid supplement (β = 0.1346, 95% CI [-0.060, 0.329], p = 0.174), vitamin D supplement (β = 0.0015, 95% CI [-0.181, 0.184], p = 0.987), and calcium (β = 0.1127, 95% CI [-0.071, 0.296], p = 0.228) were not statistically significant. The factors age (β = 0.0013, 95% CI [-0.017, 0.019], p = 0.885) and number of previous pregnancies (β = 0.0228, 95% CI [-0.050, 0.095], p = 0.535) also did not show significant associations with birth weight.</w:t>
      </w:r>
    </w:p>
    <w:p w14:paraId="5E39EB43" w14:textId="77777777" w:rsidR="004B5C2C" w:rsidRDefault="004B5C2C">
      <w:pPr>
        <w:pBdr>
          <w:top w:val="nil"/>
          <w:left w:val="nil"/>
          <w:bottom w:val="nil"/>
          <w:right w:val="nil"/>
          <w:between w:val="nil"/>
        </w:pBdr>
        <w:spacing w:line="360" w:lineRule="auto"/>
        <w:jc w:val="both"/>
        <w:rPr>
          <w:color w:val="000000"/>
        </w:rPr>
      </w:pPr>
    </w:p>
    <w:p w14:paraId="6F0358C1" w14:textId="77777777" w:rsidR="004B5C2C" w:rsidRDefault="00000000">
      <w:pPr>
        <w:pBdr>
          <w:top w:val="nil"/>
          <w:left w:val="nil"/>
          <w:bottom w:val="nil"/>
          <w:right w:val="nil"/>
          <w:between w:val="nil"/>
        </w:pBdr>
        <w:jc w:val="both"/>
        <w:rPr>
          <w:color w:val="000000"/>
        </w:rPr>
      </w:pPr>
      <w:r>
        <w:rPr>
          <w:b/>
          <w:color w:val="000000"/>
        </w:rPr>
        <w:t>Impact of GWG on birth outcomes</w:t>
      </w:r>
    </w:p>
    <w:p w14:paraId="6E70E822" w14:textId="77777777" w:rsidR="004B5C2C" w:rsidRDefault="00000000">
      <w:pPr>
        <w:pBdr>
          <w:top w:val="nil"/>
          <w:left w:val="nil"/>
          <w:bottom w:val="nil"/>
          <w:right w:val="nil"/>
          <w:between w:val="nil"/>
        </w:pBdr>
        <w:spacing w:after="200"/>
        <w:rPr>
          <w:i/>
          <w:color w:val="44546A"/>
        </w:rPr>
      </w:pPr>
      <w:r>
        <w:rPr>
          <w:i/>
          <w:color w:val="44546A"/>
        </w:rPr>
        <w:t>Table 4. 8:   Key Health and Lifestyle Variables among Pregnant Women</w:t>
      </w:r>
    </w:p>
    <w:tbl>
      <w:tblPr>
        <w:tblStyle w:val="a6"/>
        <w:tblW w:w="9186" w:type="dxa"/>
        <w:tblLayout w:type="fixed"/>
        <w:tblLook w:val="0400" w:firstRow="0" w:lastRow="0" w:firstColumn="0" w:lastColumn="0" w:noHBand="0" w:noVBand="1"/>
      </w:tblPr>
      <w:tblGrid>
        <w:gridCol w:w="3726"/>
        <w:gridCol w:w="2167"/>
        <w:gridCol w:w="1623"/>
        <w:gridCol w:w="1670"/>
      </w:tblGrid>
      <w:tr w:rsidR="004B5C2C" w14:paraId="2ECC8D0E" w14:textId="77777777">
        <w:trPr>
          <w:trHeight w:val="167"/>
        </w:trPr>
        <w:tc>
          <w:tcPr>
            <w:tcW w:w="37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8662A6" w14:textId="77777777" w:rsidR="004B5C2C" w:rsidRDefault="00000000">
            <w:pPr>
              <w:rPr>
                <w:b/>
                <w:color w:val="000000"/>
                <w:sz w:val="21"/>
                <w:szCs w:val="21"/>
              </w:rPr>
            </w:pPr>
            <w:r>
              <w:rPr>
                <w:b/>
                <w:color w:val="000000"/>
                <w:sz w:val="21"/>
                <w:szCs w:val="21"/>
              </w:rPr>
              <w:t>Variable</w:t>
            </w:r>
          </w:p>
        </w:tc>
        <w:tc>
          <w:tcPr>
            <w:tcW w:w="2167" w:type="dxa"/>
            <w:tcBorders>
              <w:top w:val="single" w:sz="4" w:space="0" w:color="000000"/>
              <w:left w:val="nil"/>
              <w:bottom w:val="single" w:sz="4" w:space="0" w:color="000000"/>
              <w:right w:val="single" w:sz="4" w:space="0" w:color="000000"/>
            </w:tcBorders>
            <w:shd w:val="clear" w:color="auto" w:fill="auto"/>
            <w:vAlign w:val="bottom"/>
          </w:tcPr>
          <w:p w14:paraId="4A8375B6" w14:textId="77777777" w:rsidR="004B5C2C" w:rsidRDefault="00000000">
            <w:pPr>
              <w:rPr>
                <w:b/>
                <w:color w:val="000000"/>
                <w:sz w:val="21"/>
                <w:szCs w:val="21"/>
              </w:rPr>
            </w:pPr>
            <w:r>
              <w:rPr>
                <w:b/>
                <w:color w:val="000000"/>
                <w:sz w:val="21"/>
                <w:szCs w:val="21"/>
              </w:rPr>
              <w:t>Category</w:t>
            </w:r>
          </w:p>
        </w:tc>
        <w:tc>
          <w:tcPr>
            <w:tcW w:w="1623" w:type="dxa"/>
            <w:tcBorders>
              <w:top w:val="single" w:sz="4" w:space="0" w:color="000000"/>
              <w:left w:val="nil"/>
              <w:bottom w:val="single" w:sz="4" w:space="0" w:color="000000"/>
              <w:right w:val="single" w:sz="4" w:space="0" w:color="000000"/>
            </w:tcBorders>
            <w:shd w:val="clear" w:color="auto" w:fill="auto"/>
            <w:vAlign w:val="bottom"/>
          </w:tcPr>
          <w:p w14:paraId="3047A740" w14:textId="77777777" w:rsidR="004B5C2C" w:rsidRDefault="00000000">
            <w:pPr>
              <w:jc w:val="center"/>
              <w:rPr>
                <w:b/>
                <w:color w:val="000000"/>
                <w:sz w:val="21"/>
                <w:szCs w:val="21"/>
              </w:rPr>
            </w:pPr>
            <w:r>
              <w:rPr>
                <w:b/>
                <w:color w:val="000000"/>
                <w:sz w:val="21"/>
                <w:szCs w:val="21"/>
              </w:rPr>
              <w:t>Frequency (n=200)</w:t>
            </w:r>
          </w:p>
        </w:tc>
        <w:tc>
          <w:tcPr>
            <w:tcW w:w="1670" w:type="dxa"/>
            <w:tcBorders>
              <w:top w:val="single" w:sz="4" w:space="0" w:color="000000"/>
              <w:left w:val="nil"/>
              <w:bottom w:val="single" w:sz="4" w:space="0" w:color="000000"/>
              <w:right w:val="single" w:sz="4" w:space="0" w:color="000000"/>
            </w:tcBorders>
            <w:shd w:val="clear" w:color="auto" w:fill="auto"/>
            <w:vAlign w:val="bottom"/>
          </w:tcPr>
          <w:p w14:paraId="47E81DD0" w14:textId="77777777" w:rsidR="004B5C2C" w:rsidRDefault="00000000">
            <w:pPr>
              <w:jc w:val="center"/>
              <w:rPr>
                <w:b/>
                <w:color w:val="000000"/>
                <w:sz w:val="21"/>
                <w:szCs w:val="21"/>
              </w:rPr>
            </w:pPr>
            <w:r>
              <w:rPr>
                <w:b/>
                <w:color w:val="000000"/>
                <w:sz w:val="21"/>
                <w:szCs w:val="21"/>
              </w:rPr>
              <w:t>Percentage (%)</w:t>
            </w:r>
          </w:p>
        </w:tc>
      </w:tr>
      <w:tr w:rsidR="004B5C2C" w14:paraId="316723F0"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784C196A" w14:textId="77777777" w:rsidR="004B5C2C" w:rsidRDefault="00000000">
            <w:pPr>
              <w:rPr>
                <w:b/>
                <w:color w:val="000000"/>
                <w:sz w:val="21"/>
                <w:szCs w:val="21"/>
              </w:rPr>
            </w:pPr>
            <w:r>
              <w:rPr>
                <w:b/>
                <w:color w:val="000000"/>
                <w:sz w:val="21"/>
                <w:szCs w:val="21"/>
              </w:rPr>
              <w:t>BMI Category</w:t>
            </w:r>
          </w:p>
        </w:tc>
        <w:tc>
          <w:tcPr>
            <w:tcW w:w="2167" w:type="dxa"/>
            <w:tcBorders>
              <w:top w:val="nil"/>
              <w:left w:val="nil"/>
              <w:bottom w:val="single" w:sz="4" w:space="0" w:color="000000"/>
              <w:right w:val="single" w:sz="4" w:space="0" w:color="000000"/>
            </w:tcBorders>
            <w:shd w:val="clear" w:color="auto" w:fill="auto"/>
            <w:vAlign w:val="bottom"/>
          </w:tcPr>
          <w:p w14:paraId="1A77F4B7" w14:textId="77777777" w:rsidR="004B5C2C" w:rsidRDefault="00000000">
            <w:pPr>
              <w:rPr>
                <w:color w:val="000000"/>
                <w:sz w:val="21"/>
                <w:szCs w:val="21"/>
              </w:rPr>
            </w:pPr>
            <w:r>
              <w:rPr>
                <w:color w:val="000000"/>
                <w:sz w:val="21"/>
                <w:szCs w:val="21"/>
              </w:rPr>
              <w:t>Normal weight</w:t>
            </w:r>
          </w:p>
        </w:tc>
        <w:tc>
          <w:tcPr>
            <w:tcW w:w="1623" w:type="dxa"/>
            <w:tcBorders>
              <w:top w:val="nil"/>
              <w:left w:val="nil"/>
              <w:bottom w:val="single" w:sz="4" w:space="0" w:color="000000"/>
              <w:right w:val="single" w:sz="4" w:space="0" w:color="000000"/>
            </w:tcBorders>
            <w:shd w:val="clear" w:color="auto" w:fill="auto"/>
            <w:vAlign w:val="bottom"/>
          </w:tcPr>
          <w:p w14:paraId="06F3D80A" w14:textId="77777777" w:rsidR="004B5C2C" w:rsidRDefault="00000000">
            <w:pPr>
              <w:jc w:val="center"/>
              <w:rPr>
                <w:color w:val="000000"/>
                <w:sz w:val="21"/>
                <w:szCs w:val="21"/>
              </w:rPr>
            </w:pPr>
            <w:r>
              <w:rPr>
                <w:color w:val="000000"/>
                <w:sz w:val="21"/>
                <w:szCs w:val="21"/>
              </w:rPr>
              <w:t>114</w:t>
            </w:r>
          </w:p>
        </w:tc>
        <w:tc>
          <w:tcPr>
            <w:tcW w:w="1670" w:type="dxa"/>
            <w:tcBorders>
              <w:top w:val="nil"/>
              <w:left w:val="nil"/>
              <w:bottom w:val="single" w:sz="4" w:space="0" w:color="000000"/>
              <w:right w:val="single" w:sz="4" w:space="0" w:color="000000"/>
            </w:tcBorders>
            <w:shd w:val="clear" w:color="auto" w:fill="auto"/>
            <w:vAlign w:val="bottom"/>
          </w:tcPr>
          <w:p w14:paraId="53B3BD04" w14:textId="77777777" w:rsidR="004B5C2C" w:rsidRDefault="00000000">
            <w:pPr>
              <w:jc w:val="center"/>
              <w:rPr>
                <w:color w:val="000000"/>
                <w:sz w:val="21"/>
                <w:szCs w:val="21"/>
              </w:rPr>
            </w:pPr>
            <w:r>
              <w:rPr>
                <w:color w:val="000000"/>
                <w:sz w:val="21"/>
                <w:szCs w:val="21"/>
              </w:rPr>
              <w:t>57.58</w:t>
            </w:r>
          </w:p>
        </w:tc>
      </w:tr>
      <w:tr w:rsidR="004B5C2C" w14:paraId="7150E2E5"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5CDA6DBA"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42B0539C" w14:textId="77777777" w:rsidR="004B5C2C" w:rsidRDefault="00000000">
            <w:pPr>
              <w:rPr>
                <w:color w:val="000000"/>
                <w:sz w:val="21"/>
                <w:szCs w:val="21"/>
              </w:rPr>
            </w:pPr>
            <w:r>
              <w:rPr>
                <w:color w:val="000000"/>
                <w:sz w:val="21"/>
                <w:szCs w:val="21"/>
              </w:rPr>
              <w:t>Overweight</w:t>
            </w:r>
          </w:p>
        </w:tc>
        <w:tc>
          <w:tcPr>
            <w:tcW w:w="1623" w:type="dxa"/>
            <w:tcBorders>
              <w:top w:val="nil"/>
              <w:left w:val="nil"/>
              <w:bottom w:val="single" w:sz="4" w:space="0" w:color="000000"/>
              <w:right w:val="single" w:sz="4" w:space="0" w:color="000000"/>
            </w:tcBorders>
            <w:shd w:val="clear" w:color="auto" w:fill="auto"/>
            <w:vAlign w:val="bottom"/>
          </w:tcPr>
          <w:p w14:paraId="018455C0" w14:textId="77777777" w:rsidR="004B5C2C" w:rsidRDefault="00000000">
            <w:pPr>
              <w:jc w:val="center"/>
              <w:rPr>
                <w:color w:val="000000"/>
                <w:sz w:val="21"/>
                <w:szCs w:val="21"/>
              </w:rPr>
            </w:pPr>
            <w:r>
              <w:rPr>
                <w:color w:val="000000"/>
                <w:sz w:val="21"/>
                <w:szCs w:val="21"/>
              </w:rPr>
              <w:t>43</w:t>
            </w:r>
          </w:p>
        </w:tc>
        <w:tc>
          <w:tcPr>
            <w:tcW w:w="1670" w:type="dxa"/>
            <w:tcBorders>
              <w:top w:val="nil"/>
              <w:left w:val="nil"/>
              <w:bottom w:val="single" w:sz="4" w:space="0" w:color="000000"/>
              <w:right w:val="single" w:sz="4" w:space="0" w:color="000000"/>
            </w:tcBorders>
            <w:shd w:val="clear" w:color="auto" w:fill="auto"/>
            <w:vAlign w:val="bottom"/>
          </w:tcPr>
          <w:p w14:paraId="4CDA6491" w14:textId="77777777" w:rsidR="004B5C2C" w:rsidRDefault="00000000">
            <w:pPr>
              <w:jc w:val="center"/>
              <w:rPr>
                <w:color w:val="000000"/>
                <w:sz w:val="21"/>
                <w:szCs w:val="21"/>
              </w:rPr>
            </w:pPr>
            <w:r>
              <w:rPr>
                <w:color w:val="000000"/>
                <w:sz w:val="21"/>
                <w:szCs w:val="21"/>
              </w:rPr>
              <w:t>21.72</w:t>
            </w:r>
          </w:p>
        </w:tc>
      </w:tr>
      <w:tr w:rsidR="004B5C2C" w14:paraId="7DE744AD"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471D56CA"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4B9756ED" w14:textId="77777777" w:rsidR="004B5C2C" w:rsidRDefault="00000000">
            <w:pPr>
              <w:rPr>
                <w:color w:val="000000"/>
                <w:sz w:val="21"/>
                <w:szCs w:val="21"/>
              </w:rPr>
            </w:pPr>
            <w:r>
              <w:rPr>
                <w:color w:val="000000"/>
                <w:sz w:val="21"/>
                <w:szCs w:val="21"/>
              </w:rPr>
              <w:t>Obese</w:t>
            </w:r>
          </w:p>
        </w:tc>
        <w:tc>
          <w:tcPr>
            <w:tcW w:w="1623" w:type="dxa"/>
            <w:tcBorders>
              <w:top w:val="nil"/>
              <w:left w:val="nil"/>
              <w:bottom w:val="single" w:sz="4" w:space="0" w:color="000000"/>
              <w:right w:val="single" w:sz="4" w:space="0" w:color="000000"/>
            </w:tcBorders>
            <w:shd w:val="clear" w:color="auto" w:fill="auto"/>
            <w:vAlign w:val="bottom"/>
          </w:tcPr>
          <w:p w14:paraId="07EEB03F" w14:textId="77777777" w:rsidR="004B5C2C" w:rsidRDefault="00000000">
            <w:pPr>
              <w:jc w:val="center"/>
              <w:rPr>
                <w:color w:val="000000"/>
                <w:sz w:val="21"/>
                <w:szCs w:val="21"/>
              </w:rPr>
            </w:pPr>
            <w:r>
              <w:rPr>
                <w:color w:val="000000"/>
                <w:sz w:val="21"/>
                <w:szCs w:val="21"/>
              </w:rPr>
              <w:t>36</w:t>
            </w:r>
          </w:p>
        </w:tc>
        <w:tc>
          <w:tcPr>
            <w:tcW w:w="1670" w:type="dxa"/>
            <w:tcBorders>
              <w:top w:val="nil"/>
              <w:left w:val="nil"/>
              <w:bottom w:val="single" w:sz="4" w:space="0" w:color="000000"/>
              <w:right w:val="single" w:sz="4" w:space="0" w:color="000000"/>
            </w:tcBorders>
            <w:shd w:val="clear" w:color="auto" w:fill="auto"/>
            <w:vAlign w:val="bottom"/>
          </w:tcPr>
          <w:p w14:paraId="6AEC14CF" w14:textId="77777777" w:rsidR="004B5C2C" w:rsidRDefault="00000000">
            <w:pPr>
              <w:jc w:val="center"/>
              <w:rPr>
                <w:color w:val="000000"/>
                <w:sz w:val="21"/>
                <w:szCs w:val="21"/>
              </w:rPr>
            </w:pPr>
            <w:r>
              <w:rPr>
                <w:color w:val="000000"/>
                <w:sz w:val="21"/>
                <w:szCs w:val="21"/>
              </w:rPr>
              <w:t>18.18</w:t>
            </w:r>
          </w:p>
        </w:tc>
      </w:tr>
      <w:tr w:rsidR="004B5C2C" w14:paraId="03866676"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2C42AE3D"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15232AB6" w14:textId="77777777" w:rsidR="004B5C2C" w:rsidRDefault="00000000">
            <w:pPr>
              <w:rPr>
                <w:color w:val="000000"/>
                <w:sz w:val="21"/>
                <w:szCs w:val="21"/>
              </w:rPr>
            </w:pPr>
            <w:r>
              <w:rPr>
                <w:color w:val="000000"/>
                <w:sz w:val="21"/>
                <w:szCs w:val="21"/>
              </w:rPr>
              <w:t>Underweight</w:t>
            </w:r>
          </w:p>
        </w:tc>
        <w:tc>
          <w:tcPr>
            <w:tcW w:w="1623" w:type="dxa"/>
            <w:tcBorders>
              <w:top w:val="nil"/>
              <w:left w:val="nil"/>
              <w:bottom w:val="single" w:sz="4" w:space="0" w:color="000000"/>
              <w:right w:val="single" w:sz="4" w:space="0" w:color="000000"/>
            </w:tcBorders>
            <w:shd w:val="clear" w:color="auto" w:fill="auto"/>
            <w:vAlign w:val="bottom"/>
          </w:tcPr>
          <w:p w14:paraId="012A45B6" w14:textId="77777777" w:rsidR="004B5C2C" w:rsidRDefault="00000000">
            <w:pPr>
              <w:jc w:val="center"/>
              <w:rPr>
                <w:color w:val="000000"/>
                <w:sz w:val="21"/>
                <w:szCs w:val="21"/>
              </w:rPr>
            </w:pPr>
            <w:r>
              <w:rPr>
                <w:color w:val="000000"/>
                <w:sz w:val="21"/>
                <w:szCs w:val="21"/>
              </w:rPr>
              <w:t>5</w:t>
            </w:r>
          </w:p>
        </w:tc>
        <w:tc>
          <w:tcPr>
            <w:tcW w:w="1670" w:type="dxa"/>
            <w:tcBorders>
              <w:top w:val="nil"/>
              <w:left w:val="nil"/>
              <w:bottom w:val="single" w:sz="4" w:space="0" w:color="000000"/>
              <w:right w:val="single" w:sz="4" w:space="0" w:color="000000"/>
            </w:tcBorders>
            <w:shd w:val="clear" w:color="auto" w:fill="auto"/>
            <w:vAlign w:val="bottom"/>
          </w:tcPr>
          <w:p w14:paraId="4DC1166E" w14:textId="77777777" w:rsidR="004B5C2C" w:rsidRDefault="00000000">
            <w:pPr>
              <w:jc w:val="center"/>
              <w:rPr>
                <w:color w:val="000000"/>
                <w:sz w:val="21"/>
                <w:szCs w:val="21"/>
              </w:rPr>
            </w:pPr>
            <w:r>
              <w:rPr>
                <w:color w:val="000000"/>
                <w:sz w:val="21"/>
                <w:szCs w:val="21"/>
              </w:rPr>
              <w:t>2.53</w:t>
            </w:r>
          </w:p>
        </w:tc>
      </w:tr>
      <w:tr w:rsidR="004B5C2C" w14:paraId="2A2FE0F4"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56157C68" w14:textId="77777777" w:rsidR="004B5C2C" w:rsidRDefault="00000000">
            <w:pPr>
              <w:rPr>
                <w:color w:val="000000"/>
                <w:sz w:val="21"/>
                <w:szCs w:val="21"/>
              </w:rPr>
            </w:pPr>
            <w:r>
              <w:rPr>
                <w:color w:val="000000"/>
                <w:sz w:val="21"/>
                <w:szCs w:val="21"/>
              </w:rPr>
              <w:t>GWG Categories</w:t>
            </w:r>
          </w:p>
        </w:tc>
        <w:tc>
          <w:tcPr>
            <w:tcW w:w="2167" w:type="dxa"/>
            <w:tcBorders>
              <w:top w:val="nil"/>
              <w:left w:val="nil"/>
              <w:bottom w:val="single" w:sz="4" w:space="0" w:color="000000"/>
              <w:right w:val="single" w:sz="4" w:space="0" w:color="000000"/>
            </w:tcBorders>
            <w:shd w:val="clear" w:color="auto" w:fill="auto"/>
            <w:vAlign w:val="bottom"/>
          </w:tcPr>
          <w:p w14:paraId="11527CD3" w14:textId="77777777" w:rsidR="004B5C2C" w:rsidRDefault="00000000">
            <w:pPr>
              <w:rPr>
                <w:color w:val="000000"/>
                <w:sz w:val="21"/>
                <w:szCs w:val="21"/>
              </w:rPr>
            </w:pPr>
            <w:r>
              <w:rPr>
                <w:color w:val="000000"/>
                <w:sz w:val="21"/>
                <w:szCs w:val="21"/>
              </w:rPr>
              <w:t>0-5 kg</w:t>
            </w:r>
          </w:p>
        </w:tc>
        <w:tc>
          <w:tcPr>
            <w:tcW w:w="1623" w:type="dxa"/>
            <w:tcBorders>
              <w:top w:val="nil"/>
              <w:left w:val="nil"/>
              <w:bottom w:val="single" w:sz="4" w:space="0" w:color="000000"/>
              <w:right w:val="single" w:sz="4" w:space="0" w:color="000000"/>
            </w:tcBorders>
            <w:shd w:val="clear" w:color="auto" w:fill="auto"/>
            <w:vAlign w:val="bottom"/>
          </w:tcPr>
          <w:p w14:paraId="248B525E" w14:textId="77777777" w:rsidR="004B5C2C" w:rsidRDefault="00000000">
            <w:pPr>
              <w:jc w:val="center"/>
              <w:rPr>
                <w:color w:val="000000"/>
                <w:sz w:val="21"/>
                <w:szCs w:val="21"/>
              </w:rPr>
            </w:pPr>
            <w:r>
              <w:rPr>
                <w:color w:val="000000"/>
                <w:sz w:val="21"/>
                <w:szCs w:val="21"/>
              </w:rPr>
              <w:t>95</w:t>
            </w:r>
          </w:p>
        </w:tc>
        <w:tc>
          <w:tcPr>
            <w:tcW w:w="1670" w:type="dxa"/>
            <w:tcBorders>
              <w:top w:val="nil"/>
              <w:left w:val="nil"/>
              <w:bottom w:val="single" w:sz="4" w:space="0" w:color="000000"/>
              <w:right w:val="single" w:sz="4" w:space="0" w:color="000000"/>
            </w:tcBorders>
            <w:shd w:val="clear" w:color="auto" w:fill="auto"/>
            <w:vAlign w:val="bottom"/>
          </w:tcPr>
          <w:p w14:paraId="0FE39DF8" w14:textId="77777777" w:rsidR="004B5C2C" w:rsidRDefault="00000000">
            <w:pPr>
              <w:jc w:val="center"/>
              <w:rPr>
                <w:color w:val="000000"/>
                <w:sz w:val="21"/>
                <w:szCs w:val="21"/>
              </w:rPr>
            </w:pPr>
            <w:r>
              <w:rPr>
                <w:color w:val="000000"/>
                <w:sz w:val="21"/>
                <w:szCs w:val="21"/>
              </w:rPr>
              <w:t>48.22</w:t>
            </w:r>
          </w:p>
        </w:tc>
      </w:tr>
      <w:tr w:rsidR="004B5C2C" w14:paraId="2C4E0830"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09D5AA6A"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64F759B4" w14:textId="77777777" w:rsidR="004B5C2C" w:rsidRDefault="00000000">
            <w:pPr>
              <w:rPr>
                <w:color w:val="000000"/>
                <w:sz w:val="21"/>
                <w:szCs w:val="21"/>
              </w:rPr>
            </w:pPr>
            <w:r>
              <w:rPr>
                <w:color w:val="000000"/>
                <w:sz w:val="21"/>
                <w:szCs w:val="21"/>
              </w:rPr>
              <w:t>5-10 kg</w:t>
            </w:r>
          </w:p>
        </w:tc>
        <w:tc>
          <w:tcPr>
            <w:tcW w:w="1623" w:type="dxa"/>
            <w:tcBorders>
              <w:top w:val="nil"/>
              <w:left w:val="nil"/>
              <w:bottom w:val="single" w:sz="4" w:space="0" w:color="000000"/>
              <w:right w:val="single" w:sz="4" w:space="0" w:color="000000"/>
            </w:tcBorders>
            <w:shd w:val="clear" w:color="auto" w:fill="auto"/>
            <w:vAlign w:val="bottom"/>
          </w:tcPr>
          <w:p w14:paraId="00394D40" w14:textId="77777777" w:rsidR="004B5C2C" w:rsidRDefault="00000000">
            <w:pPr>
              <w:jc w:val="center"/>
              <w:rPr>
                <w:color w:val="000000"/>
                <w:sz w:val="21"/>
                <w:szCs w:val="21"/>
              </w:rPr>
            </w:pPr>
            <w:r>
              <w:rPr>
                <w:color w:val="000000"/>
                <w:sz w:val="21"/>
                <w:szCs w:val="21"/>
              </w:rPr>
              <w:t>51</w:t>
            </w:r>
          </w:p>
        </w:tc>
        <w:tc>
          <w:tcPr>
            <w:tcW w:w="1670" w:type="dxa"/>
            <w:tcBorders>
              <w:top w:val="nil"/>
              <w:left w:val="nil"/>
              <w:bottom w:val="single" w:sz="4" w:space="0" w:color="000000"/>
              <w:right w:val="single" w:sz="4" w:space="0" w:color="000000"/>
            </w:tcBorders>
            <w:shd w:val="clear" w:color="auto" w:fill="auto"/>
            <w:vAlign w:val="bottom"/>
          </w:tcPr>
          <w:p w14:paraId="31553138" w14:textId="77777777" w:rsidR="004B5C2C" w:rsidRDefault="00000000">
            <w:pPr>
              <w:jc w:val="center"/>
              <w:rPr>
                <w:color w:val="000000"/>
                <w:sz w:val="21"/>
                <w:szCs w:val="21"/>
              </w:rPr>
            </w:pPr>
            <w:r>
              <w:rPr>
                <w:color w:val="000000"/>
                <w:sz w:val="21"/>
                <w:szCs w:val="21"/>
              </w:rPr>
              <w:t>25.89</w:t>
            </w:r>
          </w:p>
        </w:tc>
      </w:tr>
      <w:tr w:rsidR="004B5C2C" w14:paraId="636BE61B"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489CEF4E"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47956352" w14:textId="77777777" w:rsidR="004B5C2C" w:rsidRDefault="00000000">
            <w:pPr>
              <w:rPr>
                <w:color w:val="000000"/>
                <w:sz w:val="21"/>
                <w:szCs w:val="21"/>
              </w:rPr>
            </w:pPr>
            <w:r>
              <w:rPr>
                <w:color w:val="000000"/>
                <w:sz w:val="21"/>
                <w:szCs w:val="21"/>
              </w:rPr>
              <w:t>10-15 kg</w:t>
            </w:r>
          </w:p>
        </w:tc>
        <w:tc>
          <w:tcPr>
            <w:tcW w:w="1623" w:type="dxa"/>
            <w:tcBorders>
              <w:top w:val="nil"/>
              <w:left w:val="nil"/>
              <w:bottom w:val="single" w:sz="4" w:space="0" w:color="000000"/>
              <w:right w:val="single" w:sz="4" w:space="0" w:color="000000"/>
            </w:tcBorders>
            <w:shd w:val="clear" w:color="auto" w:fill="auto"/>
            <w:vAlign w:val="bottom"/>
          </w:tcPr>
          <w:p w14:paraId="49100E6A" w14:textId="77777777" w:rsidR="004B5C2C" w:rsidRDefault="00000000">
            <w:pPr>
              <w:jc w:val="center"/>
              <w:rPr>
                <w:color w:val="000000"/>
                <w:sz w:val="21"/>
                <w:szCs w:val="21"/>
              </w:rPr>
            </w:pPr>
            <w:r>
              <w:rPr>
                <w:color w:val="000000"/>
                <w:sz w:val="21"/>
                <w:szCs w:val="21"/>
              </w:rPr>
              <w:t>13</w:t>
            </w:r>
          </w:p>
        </w:tc>
        <w:tc>
          <w:tcPr>
            <w:tcW w:w="1670" w:type="dxa"/>
            <w:tcBorders>
              <w:top w:val="nil"/>
              <w:left w:val="nil"/>
              <w:bottom w:val="single" w:sz="4" w:space="0" w:color="000000"/>
              <w:right w:val="single" w:sz="4" w:space="0" w:color="000000"/>
            </w:tcBorders>
            <w:shd w:val="clear" w:color="auto" w:fill="auto"/>
            <w:vAlign w:val="bottom"/>
          </w:tcPr>
          <w:p w14:paraId="0805D93E" w14:textId="77777777" w:rsidR="004B5C2C" w:rsidRDefault="00000000">
            <w:pPr>
              <w:jc w:val="center"/>
              <w:rPr>
                <w:color w:val="000000"/>
                <w:sz w:val="21"/>
                <w:szCs w:val="21"/>
              </w:rPr>
            </w:pPr>
            <w:r>
              <w:rPr>
                <w:color w:val="000000"/>
                <w:sz w:val="21"/>
                <w:szCs w:val="21"/>
              </w:rPr>
              <w:t>6.6</w:t>
            </w:r>
          </w:p>
        </w:tc>
      </w:tr>
      <w:tr w:rsidR="004B5C2C" w14:paraId="1EFEF126"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3D6777B2"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4567B1FE" w14:textId="77777777" w:rsidR="004B5C2C" w:rsidRDefault="00000000">
            <w:pPr>
              <w:rPr>
                <w:color w:val="000000"/>
                <w:sz w:val="21"/>
                <w:szCs w:val="21"/>
              </w:rPr>
            </w:pPr>
            <w:r>
              <w:rPr>
                <w:color w:val="000000"/>
                <w:sz w:val="21"/>
                <w:szCs w:val="21"/>
              </w:rPr>
              <w:t>15-20 kg</w:t>
            </w:r>
          </w:p>
        </w:tc>
        <w:tc>
          <w:tcPr>
            <w:tcW w:w="1623" w:type="dxa"/>
            <w:tcBorders>
              <w:top w:val="nil"/>
              <w:left w:val="nil"/>
              <w:bottom w:val="single" w:sz="4" w:space="0" w:color="000000"/>
              <w:right w:val="single" w:sz="4" w:space="0" w:color="000000"/>
            </w:tcBorders>
            <w:shd w:val="clear" w:color="auto" w:fill="auto"/>
            <w:vAlign w:val="bottom"/>
          </w:tcPr>
          <w:p w14:paraId="36243E4E" w14:textId="77777777" w:rsidR="004B5C2C" w:rsidRDefault="00000000">
            <w:pPr>
              <w:jc w:val="center"/>
              <w:rPr>
                <w:color w:val="000000"/>
                <w:sz w:val="21"/>
                <w:szCs w:val="21"/>
              </w:rPr>
            </w:pPr>
            <w:r>
              <w:rPr>
                <w:color w:val="000000"/>
                <w:sz w:val="21"/>
                <w:szCs w:val="21"/>
              </w:rPr>
              <w:t>17</w:t>
            </w:r>
          </w:p>
        </w:tc>
        <w:tc>
          <w:tcPr>
            <w:tcW w:w="1670" w:type="dxa"/>
            <w:tcBorders>
              <w:top w:val="nil"/>
              <w:left w:val="nil"/>
              <w:bottom w:val="single" w:sz="4" w:space="0" w:color="000000"/>
              <w:right w:val="single" w:sz="4" w:space="0" w:color="000000"/>
            </w:tcBorders>
            <w:shd w:val="clear" w:color="auto" w:fill="auto"/>
            <w:vAlign w:val="bottom"/>
          </w:tcPr>
          <w:p w14:paraId="277718CB" w14:textId="77777777" w:rsidR="004B5C2C" w:rsidRDefault="00000000">
            <w:pPr>
              <w:jc w:val="center"/>
              <w:rPr>
                <w:color w:val="000000"/>
                <w:sz w:val="21"/>
                <w:szCs w:val="21"/>
              </w:rPr>
            </w:pPr>
            <w:r>
              <w:rPr>
                <w:color w:val="000000"/>
                <w:sz w:val="21"/>
                <w:szCs w:val="21"/>
              </w:rPr>
              <w:t>8.63</w:t>
            </w:r>
          </w:p>
        </w:tc>
      </w:tr>
      <w:tr w:rsidR="004B5C2C" w14:paraId="514B7E67"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35760AA2"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0C82BBCD" w14:textId="77777777" w:rsidR="004B5C2C" w:rsidRDefault="00000000">
            <w:pPr>
              <w:rPr>
                <w:color w:val="000000"/>
                <w:sz w:val="21"/>
                <w:szCs w:val="21"/>
              </w:rPr>
            </w:pPr>
            <w:r>
              <w:rPr>
                <w:color w:val="000000"/>
                <w:sz w:val="21"/>
                <w:szCs w:val="21"/>
              </w:rPr>
              <w:t>20+ kg</w:t>
            </w:r>
          </w:p>
        </w:tc>
        <w:tc>
          <w:tcPr>
            <w:tcW w:w="1623" w:type="dxa"/>
            <w:tcBorders>
              <w:top w:val="nil"/>
              <w:left w:val="nil"/>
              <w:bottom w:val="single" w:sz="4" w:space="0" w:color="000000"/>
              <w:right w:val="single" w:sz="4" w:space="0" w:color="000000"/>
            </w:tcBorders>
            <w:shd w:val="clear" w:color="auto" w:fill="auto"/>
            <w:vAlign w:val="bottom"/>
          </w:tcPr>
          <w:p w14:paraId="0E6B5DE0" w14:textId="77777777" w:rsidR="004B5C2C" w:rsidRDefault="00000000">
            <w:pPr>
              <w:jc w:val="center"/>
              <w:rPr>
                <w:color w:val="000000"/>
                <w:sz w:val="21"/>
                <w:szCs w:val="21"/>
              </w:rPr>
            </w:pPr>
            <w:r>
              <w:rPr>
                <w:color w:val="000000"/>
                <w:sz w:val="21"/>
                <w:szCs w:val="21"/>
              </w:rPr>
              <w:t>16</w:t>
            </w:r>
          </w:p>
        </w:tc>
        <w:tc>
          <w:tcPr>
            <w:tcW w:w="1670" w:type="dxa"/>
            <w:tcBorders>
              <w:top w:val="nil"/>
              <w:left w:val="nil"/>
              <w:bottom w:val="single" w:sz="4" w:space="0" w:color="000000"/>
              <w:right w:val="single" w:sz="4" w:space="0" w:color="000000"/>
            </w:tcBorders>
            <w:shd w:val="clear" w:color="auto" w:fill="auto"/>
            <w:vAlign w:val="bottom"/>
          </w:tcPr>
          <w:p w14:paraId="47FD08E8" w14:textId="77777777" w:rsidR="004B5C2C" w:rsidRDefault="00000000">
            <w:pPr>
              <w:jc w:val="center"/>
              <w:rPr>
                <w:color w:val="000000"/>
                <w:sz w:val="21"/>
                <w:szCs w:val="21"/>
              </w:rPr>
            </w:pPr>
            <w:r>
              <w:rPr>
                <w:color w:val="000000"/>
                <w:sz w:val="21"/>
                <w:szCs w:val="21"/>
              </w:rPr>
              <w:t>8.12</w:t>
            </w:r>
          </w:p>
        </w:tc>
      </w:tr>
      <w:tr w:rsidR="004B5C2C" w14:paraId="7DB2F856"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583D1241"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39F2237A" w14:textId="77777777" w:rsidR="004B5C2C" w:rsidRDefault="00000000">
            <w:pPr>
              <w:rPr>
                <w:color w:val="000000"/>
                <w:sz w:val="21"/>
                <w:szCs w:val="21"/>
              </w:rPr>
            </w:pPr>
            <w:r>
              <w:rPr>
                <w:color w:val="000000"/>
                <w:sz w:val="21"/>
                <w:szCs w:val="21"/>
              </w:rPr>
              <w:t>Loss (weight loss)</w:t>
            </w:r>
          </w:p>
        </w:tc>
        <w:tc>
          <w:tcPr>
            <w:tcW w:w="1623" w:type="dxa"/>
            <w:tcBorders>
              <w:top w:val="nil"/>
              <w:left w:val="nil"/>
              <w:bottom w:val="single" w:sz="4" w:space="0" w:color="000000"/>
              <w:right w:val="single" w:sz="4" w:space="0" w:color="000000"/>
            </w:tcBorders>
            <w:shd w:val="clear" w:color="auto" w:fill="auto"/>
            <w:vAlign w:val="bottom"/>
          </w:tcPr>
          <w:p w14:paraId="1947CD53" w14:textId="77777777" w:rsidR="004B5C2C" w:rsidRDefault="00000000">
            <w:pPr>
              <w:jc w:val="center"/>
              <w:rPr>
                <w:color w:val="000000"/>
                <w:sz w:val="21"/>
                <w:szCs w:val="21"/>
              </w:rPr>
            </w:pPr>
            <w:r>
              <w:rPr>
                <w:color w:val="000000"/>
                <w:sz w:val="21"/>
                <w:szCs w:val="21"/>
              </w:rPr>
              <w:t>5</w:t>
            </w:r>
          </w:p>
        </w:tc>
        <w:tc>
          <w:tcPr>
            <w:tcW w:w="1670" w:type="dxa"/>
            <w:tcBorders>
              <w:top w:val="nil"/>
              <w:left w:val="nil"/>
              <w:bottom w:val="single" w:sz="4" w:space="0" w:color="000000"/>
              <w:right w:val="single" w:sz="4" w:space="0" w:color="000000"/>
            </w:tcBorders>
            <w:shd w:val="clear" w:color="auto" w:fill="auto"/>
            <w:vAlign w:val="bottom"/>
          </w:tcPr>
          <w:p w14:paraId="729C9FFF" w14:textId="77777777" w:rsidR="004B5C2C" w:rsidRDefault="00000000">
            <w:pPr>
              <w:jc w:val="center"/>
              <w:rPr>
                <w:color w:val="000000"/>
                <w:sz w:val="21"/>
                <w:szCs w:val="21"/>
              </w:rPr>
            </w:pPr>
            <w:r>
              <w:rPr>
                <w:color w:val="000000"/>
                <w:sz w:val="21"/>
                <w:szCs w:val="21"/>
              </w:rPr>
              <w:t>2.54</w:t>
            </w:r>
          </w:p>
        </w:tc>
      </w:tr>
      <w:tr w:rsidR="004B5C2C" w14:paraId="7499127D"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55EE0170" w14:textId="77777777" w:rsidR="004B5C2C" w:rsidRDefault="00000000">
            <w:pPr>
              <w:rPr>
                <w:b/>
                <w:color w:val="000000"/>
                <w:sz w:val="21"/>
                <w:szCs w:val="21"/>
              </w:rPr>
            </w:pPr>
            <w:r>
              <w:rPr>
                <w:b/>
                <w:color w:val="000000"/>
                <w:sz w:val="21"/>
                <w:szCs w:val="21"/>
              </w:rPr>
              <w:t>Iron Supplement</w:t>
            </w:r>
          </w:p>
        </w:tc>
        <w:tc>
          <w:tcPr>
            <w:tcW w:w="2167" w:type="dxa"/>
            <w:tcBorders>
              <w:top w:val="nil"/>
              <w:left w:val="nil"/>
              <w:bottom w:val="single" w:sz="4" w:space="0" w:color="000000"/>
              <w:right w:val="single" w:sz="4" w:space="0" w:color="000000"/>
            </w:tcBorders>
            <w:shd w:val="clear" w:color="auto" w:fill="auto"/>
            <w:vAlign w:val="bottom"/>
          </w:tcPr>
          <w:p w14:paraId="26BA0BD1" w14:textId="77777777" w:rsidR="004B5C2C" w:rsidRDefault="00000000">
            <w:pPr>
              <w:rPr>
                <w:color w:val="000000"/>
                <w:sz w:val="21"/>
                <w:szCs w:val="21"/>
              </w:rPr>
            </w:pPr>
            <w:r>
              <w:rPr>
                <w:color w:val="000000"/>
                <w:sz w:val="21"/>
                <w:szCs w:val="21"/>
              </w:rPr>
              <w:t>Not taking</w:t>
            </w:r>
          </w:p>
        </w:tc>
        <w:tc>
          <w:tcPr>
            <w:tcW w:w="1623" w:type="dxa"/>
            <w:tcBorders>
              <w:top w:val="nil"/>
              <w:left w:val="nil"/>
              <w:bottom w:val="single" w:sz="4" w:space="0" w:color="000000"/>
              <w:right w:val="single" w:sz="4" w:space="0" w:color="000000"/>
            </w:tcBorders>
            <w:shd w:val="clear" w:color="auto" w:fill="auto"/>
            <w:vAlign w:val="bottom"/>
          </w:tcPr>
          <w:p w14:paraId="4A641A81" w14:textId="77777777" w:rsidR="004B5C2C" w:rsidRDefault="00000000">
            <w:pPr>
              <w:jc w:val="center"/>
              <w:rPr>
                <w:color w:val="000000"/>
                <w:sz w:val="21"/>
                <w:szCs w:val="21"/>
              </w:rPr>
            </w:pPr>
            <w:r>
              <w:rPr>
                <w:color w:val="000000"/>
                <w:sz w:val="21"/>
                <w:szCs w:val="21"/>
              </w:rPr>
              <w:t>101</w:t>
            </w:r>
          </w:p>
        </w:tc>
        <w:tc>
          <w:tcPr>
            <w:tcW w:w="1670" w:type="dxa"/>
            <w:tcBorders>
              <w:top w:val="nil"/>
              <w:left w:val="nil"/>
              <w:bottom w:val="single" w:sz="4" w:space="0" w:color="000000"/>
              <w:right w:val="single" w:sz="4" w:space="0" w:color="000000"/>
            </w:tcBorders>
            <w:shd w:val="clear" w:color="auto" w:fill="auto"/>
            <w:vAlign w:val="bottom"/>
          </w:tcPr>
          <w:p w14:paraId="7D59AEEF" w14:textId="77777777" w:rsidR="004B5C2C" w:rsidRDefault="00000000">
            <w:pPr>
              <w:jc w:val="center"/>
              <w:rPr>
                <w:color w:val="000000"/>
                <w:sz w:val="21"/>
                <w:szCs w:val="21"/>
              </w:rPr>
            </w:pPr>
            <w:r>
              <w:rPr>
                <w:color w:val="000000"/>
                <w:sz w:val="21"/>
                <w:szCs w:val="21"/>
              </w:rPr>
              <w:t>50.5</w:t>
            </w:r>
          </w:p>
        </w:tc>
      </w:tr>
      <w:tr w:rsidR="004B5C2C" w14:paraId="065CE761"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2F67356E"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257985B8"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420BA5A2" w14:textId="77777777" w:rsidR="004B5C2C" w:rsidRDefault="00000000">
            <w:pPr>
              <w:jc w:val="center"/>
              <w:rPr>
                <w:color w:val="000000"/>
                <w:sz w:val="21"/>
                <w:szCs w:val="21"/>
              </w:rPr>
            </w:pPr>
            <w:r>
              <w:rPr>
                <w:color w:val="000000"/>
                <w:sz w:val="21"/>
                <w:szCs w:val="21"/>
              </w:rPr>
              <w:t>99</w:t>
            </w:r>
          </w:p>
        </w:tc>
        <w:tc>
          <w:tcPr>
            <w:tcW w:w="1670" w:type="dxa"/>
            <w:tcBorders>
              <w:top w:val="nil"/>
              <w:left w:val="nil"/>
              <w:bottom w:val="single" w:sz="4" w:space="0" w:color="000000"/>
              <w:right w:val="single" w:sz="4" w:space="0" w:color="000000"/>
            </w:tcBorders>
            <w:shd w:val="clear" w:color="auto" w:fill="auto"/>
            <w:vAlign w:val="bottom"/>
          </w:tcPr>
          <w:p w14:paraId="53DDFDC2" w14:textId="77777777" w:rsidR="004B5C2C" w:rsidRDefault="00000000">
            <w:pPr>
              <w:jc w:val="center"/>
              <w:rPr>
                <w:color w:val="000000"/>
                <w:sz w:val="21"/>
                <w:szCs w:val="21"/>
              </w:rPr>
            </w:pPr>
            <w:r>
              <w:rPr>
                <w:color w:val="000000"/>
                <w:sz w:val="21"/>
                <w:szCs w:val="21"/>
              </w:rPr>
              <w:t>49.5</w:t>
            </w:r>
          </w:p>
        </w:tc>
      </w:tr>
      <w:tr w:rsidR="004B5C2C" w14:paraId="244AC951"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352516EE" w14:textId="77777777" w:rsidR="004B5C2C" w:rsidRDefault="00000000">
            <w:pPr>
              <w:rPr>
                <w:b/>
                <w:color w:val="000000"/>
                <w:sz w:val="21"/>
                <w:szCs w:val="21"/>
              </w:rPr>
            </w:pPr>
            <w:r>
              <w:rPr>
                <w:b/>
                <w:color w:val="000000"/>
                <w:sz w:val="21"/>
                <w:szCs w:val="21"/>
              </w:rPr>
              <w:t>Multivitamin</w:t>
            </w:r>
          </w:p>
        </w:tc>
        <w:tc>
          <w:tcPr>
            <w:tcW w:w="2167" w:type="dxa"/>
            <w:tcBorders>
              <w:top w:val="nil"/>
              <w:left w:val="nil"/>
              <w:bottom w:val="single" w:sz="4" w:space="0" w:color="000000"/>
              <w:right w:val="single" w:sz="4" w:space="0" w:color="000000"/>
            </w:tcBorders>
            <w:shd w:val="clear" w:color="auto" w:fill="auto"/>
            <w:vAlign w:val="bottom"/>
          </w:tcPr>
          <w:p w14:paraId="6AED861E" w14:textId="77777777" w:rsidR="004B5C2C" w:rsidRDefault="00000000">
            <w:pPr>
              <w:rPr>
                <w:color w:val="000000"/>
                <w:sz w:val="21"/>
                <w:szCs w:val="21"/>
              </w:rPr>
            </w:pPr>
            <w:r>
              <w:rPr>
                <w:color w:val="000000"/>
                <w:sz w:val="21"/>
                <w:szCs w:val="21"/>
              </w:rPr>
              <w:t>Not taking</w:t>
            </w:r>
          </w:p>
        </w:tc>
        <w:tc>
          <w:tcPr>
            <w:tcW w:w="1623" w:type="dxa"/>
            <w:tcBorders>
              <w:top w:val="nil"/>
              <w:left w:val="nil"/>
              <w:bottom w:val="single" w:sz="4" w:space="0" w:color="000000"/>
              <w:right w:val="single" w:sz="4" w:space="0" w:color="000000"/>
            </w:tcBorders>
            <w:shd w:val="clear" w:color="auto" w:fill="auto"/>
            <w:vAlign w:val="bottom"/>
          </w:tcPr>
          <w:p w14:paraId="353F2F0D" w14:textId="77777777" w:rsidR="004B5C2C" w:rsidRDefault="00000000">
            <w:pPr>
              <w:jc w:val="center"/>
              <w:rPr>
                <w:color w:val="000000"/>
                <w:sz w:val="21"/>
                <w:szCs w:val="21"/>
              </w:rPr>
            </w:pPr>
            <w:r>
              <w:rPr>
                <w:color w:val="000000"/>
                <w:sz w:val="21"/>
                <w:szCs w:val="21"/>
              </w:rPr>
              <w:t>102</w:t>
            </w:r>
          </w:p>
        </w:tc>
        <w:tc>
          <w:tcPr>
            <w:tcW w:w="1670" w:type="dxa"/>
            <w:tcBorders>
              <w:top w:val="nil"/>
              <w:left w:val="nil"/>
              <w:bottom w:val="single" w:sz="4" w:space="0" w:color="000000"/>
              <w:right w:val="single" w:sz="4" w:space="0" w:color="000000"/>
            </w:tcBorders>
            <w:shd w:val="clear" w:color="auto" w:fill="auto"/>
            <w:vAlign w:val="bottom"/>
          </w:tcPr>
          <w:p w14:paraId="53FCCCD4" w14:textId="77777777" w:rsidR="004B5C2C" w:rsidRDefault="00000000">
            <w:pPr>
              <w:jc w:val="center"/>
              <w:rPr>
                <w:color w:val="000000"/>
                <w:sz w:val="21"/>
                <w:szCs w:val="21"/>
              </w:rPr>
            </w:pPr>
            <w:r>
              <w:rPr>
                <w:color w:val="000000"/>
                <w:sz w:val="21"/>
                <w:szCs w:val="21"/>
              </w:rPr>
              <w:t>51</w:t>
            </w:r>
          </w:p>
        </w:tc>
      </w:tr>
      <w:tr w:rsidR="004B5C2C" w14:paraId="08B636B3"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6419FC45"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53EFC6B8"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30A77103" w14:textId="77777777" w:rsidR="004B5C2C" w:rsidRDefault="00000000">
            <w:pPr>
              <w:jc w:val="center"/>
              <w:rPr>
                <w:color w:val="000000"/>
                <w:sz w:val="21"/>
                <w:szCs w:val="21"/>
              </w:rPr>
            </w:pPr>
            <w:r>
              <w:rPr>
                <w:color w:val="000000"/>
                <w:sz w:val="21"/>
                <w:szCs w:val="21"/>
              </w:rPr>
              <w:t>98</w:t>
            </w:r>
          </w:p>
        </w:tc>
        <w:tc>
          <w:tcPr>
            <w:tcW w:w="1670" w:type="dxa"/>
            <w:tcBorders>
              <w:top w:val="nil"/>
              <w:left w:val="nil"/>
              <w:bottom w:val="single" w:sz="4" w:space="0" w:color="000000"/>
              <w:right w:val="single" w:sz="4" w:space="0" w:color="000000"/>
            </w:tcBorders>
            <w:shd w:val="clear" w:color="auto" w:fill="auto"/>
            <w:vAlign w:val="bottom"/>
          </w:tcPr>
          <w:p w14:paraId="22A756B6" w14:textId="77777777" w:rsidR="004B5C2C" w:rsidRDefault="00000000">
            <w:pPr>
              <w:jc w:val="center"/>
              <w:rPr>
                <w:color w:val="000000"/>
                <w:sz w:val="21"/>
                <w:szCs w:val="21"/>
              </w:rPr>
            </w:pPr>
            <w:r>
              <w:rPr>
                <w:color w:val="000000"/>
                <w:sz w:val="21"/>
                <w:szCs w:val="21"/>
              </w:rPr>
              <w:t>49</w:t>
            </w:r>
          </w:p>
        </w:tc>
      </w:tr>
      <w:tr w:rsidR="004B5C2C" w14:paraId="3B65E9D9"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515D1571" w14:textId="77777777" w:rsidR="004B5C2C" w:rsidRDefault="00000000">
            <w:pPr>
              <w:rPr>
                <w:b/>
                <w:color w:val="000000"/>
                <w:sz w:val="21"/>
                <w:szCs w:val="21"/>
              </w:rPr>
            </w:pPr>
            <w:r>
              <w:rPr>
                <w:b/>
                <w:color w:val="000000"/>
                <w:sz w:val="21"/>
                <w:szCs w:val="21"/>
              </w:rPr>
              <w:t>Folic Acid Supplement</w:t>
            </w:r>
          </w:p>
        </w:tc>
        <w:tc>
          <w:tcPr>
            <w:tcW w:w="2167" w:type="dxa"/>
            <w:tcBorders>
              <w:top w:val="nil"/>
              <w:left w:val="nil"/>
              <w:bottom w:val="single" w:sz="4" w:space="0" w:color="000000"/>
              <w:right w:val="single" w:sz="4" w:space="0" w:color="000000"/>
            </w:tcBorders>
            <w:shd w:val="clear" w:color="auto" w:fill="auto"/>
            <w:vAlign w:val="bottom"/>
          </w:tcPr>
          <w:p w14:paraId="7B0C7487" w14:textId="77777777" w:rsidR="004B5C2C" w:rsidRDefault="00000000">
            <w:pPr>
              <w:rPr>
                <w:color w:val="000000"/>
                <w:sz w:val="21"/>
                <w:szCs w:val="21"/>
              </w:rPr>
            </w:pPr>
            <w:r>
              <w:rPr>
                <w:color w:val="000000"/>
                <w:sz w:val="21"/>
                <w:szCs w:val="21"/>
              </w:rPr>
              <w:t>Not taking</w:t>
            </w:r>
          </w:p>
        </w:tc>
        <w:tc>
          <w:tcPr>
            <w:tcW w:w="1623" w:type="dxa"/>
            <w:tcBorders>
              <w:top w:val="nil"/>
              <w:left w:val="nil"/>
              <w:bottom w:val="single" w:sz="4" w:space="0" w:color="000000"/>
              <w:right w:val="single" w:sz="4" w:space="0" w:color="000000"/>
            </w:tcBorders>
            <w:shd w:val="clear" w:color="auto" w:fill="auto"/>
            <w:vAlign w:val="bottom"/>
          </w:tcPr>
          <w:p w14:paraId="27DF4F23" w14:textId="77777777" w:rsidR="004B5C2C" w:rsidRDefault="00000000">
            <w:pPr>
              <w:jc w:val="center"/>
              <w:rPr>
                <w:color w:val="000000"/>
                <w:sz w:val="21"/>
                <w:szCs w:val="21"/>
              </w:rPr>
            </w:pPr>
            <w:r>
              <w:rPr>
                <w:color w:val="000000"/>
                <w:sz w:val="21"/>
                <w:szCs w:val="21"/>
              </w:rPr>
              <w:t>101</w:t>
            </w:r>
          </w:p>
        </w:tc>
        <w:tc>
          <w:tcPr>
            <w:tcW w:w="1670" w:type="dxa"/>
            <w:tcBorders>
              <w:top w:val="nil"/>
              <w:left w:val="nil"/>
              <w:bottom w:val="single" w:sz="4" w:space="0" w:color="000000"/>
              <w:right w:val="single" w:sz="4" w:space="0" w:color="000000"/>
            </w:tcBorders>
            <w:shd w:val="clear" w:color="auto" w:fill="auto"/>
            <w:vAlign w:val="bottom"/>
          </w:tcPr>
          <w:p w14:paraId="3CEBC15D" w14:textId="77777777" w:rsidR="004B5C2C" w:rsidRDefault="00000000">
            <w:pPr>
              <w:jc w:val="center"/>
              <w:rPr>
                <w:color w:val="000000"/>
                <w:sz w:val="21"/>
                <w:szCs w:val="21"/>
              </w:rPr>
            </w:pPr>
            <w:r>
              <w:rPr>
                <w:color w:val="000000"/>
                <w:sz w:val="21"/>
                <w:szCs w:val="21"/>
              </w:rPr>
              <w:t>50.5</w:t>
            </w:r>
          </w:p>
        </w:tc>
      </w:tr>
      <w:tr w:rsidR="004B5C2C" w14:paraId="3A0013FA"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4FC8F43C"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6B4E89CC"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3F093572" w14:textId="77777777" w:rsidR="004B5C2C" w:rsidRDefault="00000000">
            <w:pPr>
              <w:jc w:val="center"/>
              <w:rPr>
                <w:color w:val="000000"/>
                <w:sz w:val="21"/>
                <w:szCs w:val="21"/>
              </w:rPr>
            </w:pPr>
            <w:r>
              <w:rPr>
                <w:color w:val="000000"/>
                <w:sz w:val="21"/>
                <w:szCs w:val="21"/>
              </w:rPr>
              <w:t>99</w:t>
            </w:r>
          </w:p>
        </w:tc>
        <w:tc>
          <w:tcPr>
            <w:tcW w:w="1670" w:type="dxa"/>
            <w:tcBorders>
              <w:top w:val="nil"/>
              <w:left w:val="nil"/>
              <w:bottom w:val="single" w:sz="4" w:space="0" w:color="000000"/>
              <w:right w:val="single" w:sz="4" w:space="0" w:color="000000"/>
            </w:tcBorders>
            <w:shd w:val="clear" w:color="auto" w:fill="auto"/>
            <w:vAlign w:val="bottom"/>
          </w:tcPr>
          <w:p w14:paraId="5F542443" w14:textId="77777777" w:rsidR="004B5C2C" w:rsidRDefault="00000000">
            <w:pPr>
              <w:jc w:val="center"/>
              <w:rPr>
                <w:color w:val="000000"/>
                <w:sz w:val="21"/>
                <w:szCs w:val="21"/>
              </w:rPr>
            </w:pPr>
            <w:r>
              <w:rPr>
                <w:color w:val="000000"/>
                <w:sz w:val="21"/>
                <w:szCs w:val="21"/>
              </w:rPr>
              <w:t>49.5</w:t>
            </w:r>
          </w:p>
        </w:tc>
      </w:tr>
      <w:tr w:rsidR="004B5C2C" w14:paraId="530D7607"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300B3E67" w14:textId="77777777" w:rsidR="004B5C2C" w:rsidRDefault="00000000">
            <w:pPr>
              <w:rPr>
                <w:b/>
                <w:color w:val="000000"/>
                <w:sz w:val="21"/>
                <w:szCs w:val="21"/>
              </w:rPr>
            </w:pPr>
            <w:r>
              <w:rPr>
                <w:b/>
                <w:color w:val="000000"/>
                <w:sz w:val="21"/>
                <w:szCs w:val="21"/>
              </w:rPr>
              <w:t>Vitamin D Supplement</w:t>
            </w:r>
          </w:p>
        </w:tc>
        <w:tc>
          <w:tcPr>
            <w:tcW w:w="2167" w:type="dxa"/>
            <w:tcBorders>
              <w:top w:val="nil"/>
              <w:left w:val="nil"/>
              <w:bottom w:val="single" w:sz="4" w:space="0" w:color="000000"/>
              <w:right w:val="single" w:sz="4" w:space="0" w:color="000000"/>
            </w:tcBorders>
            <w:shd w:val="clear" w:color="auto" w:fill="auto"/>
            <w:vAlign w:val="bottom"/>
          </w:tcPr>
          <w:p w14:paraId="3A65D46D" w14:textId="77777777" w:rsidR="004B5C2C" w:rsidRDefault="00000000">
            <w:pPr>
              <w:rPr>
                <w:color w:val="000000"/>
                <w:sz w:val="21"/>
                <w:szCs w:val="21"/>
              </w:rPr>
            </w:pPr>
            <w:r>
              <w:rPr>
                <w:color w:val="000000"/>
                <w:sz w:val="21"/>
                <w:szCs w:val="21"/>
              </w:rPr>
              <w:t>Not taking</w:t>
            </w:r>
          </w:p>
        </w:tc>
        <w:tc>
          <w:tcPr>
            <w:tcW w:w="1623" w:type="dxa"/>
            <w:tcBorders>
              <w:top w:val="nil"/>
              <w:left w:val="nil"/>
              <w:bottom w:val="single" w:sz="4" w:space="0" w:color="000000"/>
              <w:right w:val="single" w:sz="4" w:space="0" w:color="000000"/>
            </w:tcBorders>
            <w:shd w:val="clear" w:color="auto" w:fill="auto"/>
            <w:vAlign w:val="bottom"/>
          </w:tcPr>
          <w:p w14:paraId="6F933FB9" w14:textId="77777777" w:rsidR="004B5C2C" w:rsidRDefault="00000000">
            <w:pPr>
              <w:jc w:val="center"/>
              <w:rPr>
                <w:color w:val="000000"/>
                <w:sz w:val="21"/>
                <w:szCs w:val="21"/>
              </w:rPr>
            </w:pPr>
            <w:r>
              <w:rPr>
                <w:color w:val="000000"/>
                <w:sz w:val="21"/>
                <w:szCs w:val="21"/>
              </w:rPr>
              <w:t>101</w:t>
            </w:r>
          </w:p>
        </w:tc>
        <w:tc>
          <w:tcPr>
            <w:tcW w:w="1670" w:type="dxa"/>
            <w:tcBorders>
              <w:top w:val="nil"/>
              <w:left w:val="nil"/>
              <w:bottom w:val="single" w:sz="4" w:space="0" w:color="000000"/>
              <w:right w:val="single" w:sz="4" w:space="0" w:color="000000"/>
            </w:tcBorders>
            <w:shd w:val="clear" w:color="auto" w:fill="auto"/>
            <w:vAlign w:val="bottom"/>
          </w:tcPr>
          <w:p w14:paraId="7F008C25" w14:textId="77777777" w:rsidR="004B5C2C" w:rsidRDefault="00000000">
            <w:pPr>
              <w:jc w:val="center"/>
              <w:rPr>
                <w:color w:val="000000"/>
                <w:sz w:val="21"/>
                <w:szCs w:val="21"/>
              </w:rPr>
            </w:pPr>
            <w:r>
              <w:rPr>
                <w:color w:val="000000"/>
                <w:sz w:val="21"/>
                <w:szCs w:val="21"/>
              </w:rPr>
              <w:t>50.5</w:t>
            </w:r>
          </w:p>
        </w:tc>
      </w:tr>
      <w:tr w:rsidR="004B5C2C" w14:paraId="435B1A2A"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4675DDDC"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32CD094E"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7EEABAA4" w14:textId="77777777" w:rsidR="004B5C2C" w:rsidRDefault="00000000">
            <w:pPr>
              <w:jc w:val="center"/>
              <w:rPr>
                <w:color w:val="000000"/>
                <w:sz w:val="21"/>
                <w:szCs w:val="21"/>
              </w:rPr>
            </w:pPr>
            <w:r>
              <w:rPr>
                <w:color w:val="000000"/>
                <w:sz w:val="21"/>
                <w:szCs w:val="21"/>
              </w:rPr>
              <w:t>99</w:t>
            </w:r>
          </w:p>
        </w:tc>
        <w:tc>
          <w:tcPr>
            <w:tcW w:w="1670" w:type="dxa"/>
            <w:tcBorders>
              <w:top w:val="nil"/>
              <w:left w:val="nil"/>
              <w:bottom w:val="single" w:sz="4" w:space="0" w:color="000000"/>
              <w:right w:val="single" w:sz="4" w:space="0" w:color="000000"/>
            </w:tcBorders>
            <w:shd w:val="clear" w:color="auto" w:fill="auto"/>
            <w:vAlign w:val="bottom"/>
          </w:tcPr>
          <w:p w14:paraId="0E072675" w14:textId="77777777" w:rsidR="004B5C2C" w:rsidRDefault="00000000">
            <w:pPr>
              <w:jc w:val="center"/>
              <w:rPr>
                <w:color w:val="000000"/>
                <w:sz w:val="21"/>
                <w:szCs w:val="21"/>
              </w:rPr>
            </w:pPr>
            <w:r>
              <w:rPr>
                <w:color w:val="000000"/>
                <w:sz w:val="21"/>
                <w:szCs w:val="21"/>
              </w:rPr>
              <w:t>49.5</w:t>
            </w:r>
          </w:p>
        </w:tc>
      </w:tr>
      <w:tr w:rsidR="004B5C2C" w14:paraId="2DDAFA2B"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190797EC" w14:textId="77777777" w:rsidR="004B5C2C" w:rsidRDefault="00000000">
            <w:pPr>
              <w:rPr>
                <w:b/>
                <w:color w:val="000000"/>
                <w:sz w:val="21"/>
                <w:szCs w:val="21"/>
              </w:rPr>
            </w:pPr>
            <w:r>
              <w:rPr>
                <w:b/>
                <w:color w:val="000000"/>
                <w:sz w:val="21"/>
                <w:szCs w:val="21"/>
              </w:rPr>
              <w:t>Calcium</w:t>
            </w:r>
          </w:p>
        </w:tc>
        <w:tc>
          <w:tcPr>
            <w:tcW w:w="2167" w:type="dxa"/>
            <w:tcBorders>
              <w:top w:val="nil"/>
              <w:left w:val="nil"/>
              <w:bottom w:val="single" w:sz="4" w:space="0" w:color="000000"/>
              <w:right w:val="single" w:sz="4" w:space="0" w:color="000000"/>
            </w:tcBorders>
            <w:shd w:val="clear" w:color="auto" w:fill="auto"/>
            <w:vAlign w:val="bottom"/>
          </w:tcPr>
          <w:p w14:paraId="535C0A55" w14:textId="77777777" w:rsidR="004B5C2C" w:rsidRDefault="00000000">
            <w:pPr>
              <w:rPr>
                <w:color w:val="000000"/>
                <w:sz w:val="21"/>
                <w:szCs w:val="21"/>
              </w:rPr>
            </w:pPr>
            <w:r>
              <w:rPr>
                <w:color w:val="000000"/>
                <w:sz w:val="21"/>
                <w:szCs w:val="21"/>
              </w:rPr>
              <w:t>Not taking</w:t>
            </w:r>
          </w:p>
        </w:tc>
        <w:tc>
          <w:tcPr>
            <w:tcW w:w="1623" w:type="dxa"/>
            <w:tcBorders>
              <w:top w:val="nil"/>
              <w:left w:val="nil"/>
              <w:bottom w:val="single" w:sz="4" w:space="0" w:color="000000"/>
              <w:right w:val="single" w:sz="4" w:space="0" w:color="000000"/>
            </w:tcBorders>
            <w:shd w:val="clear" w:color="auto" w:fill="auto"/>
            <w:vAlign w:val="bottom"/>
          </w:tcPr>
          <w:p w14:paraId="0D05314E" w14:textId="77777777" w:rsidR="004B5C2C" w:rsidRDefault="00000000">
            <w:pPr>
              <w:jc w:val="center"/>
              <w:rPr>
                <w:color w:val="000000"/>
                <w:sz w:val="21"/>
                <w:szCs w:val="21"/>
              </w:rPr>
            </w:pPr>
            <w:r>
              <w:rPr>
                <w:color w:val="000000"/>
                <w:sz w:val="21"/>
                <w:szCs w:val="21"/>
              </w:rPr>
              <w:t>101</w:t>
            </w:r>
          </w:p>
        </w:tc>
        <w:tc>
          <w:tcPr>
            <w:tcW w:w="1670" w:type="dxa"/>
            <w:tcBorders>
              <w:top w:val="nil"/>
              <w:left w:val="nil"/>
              <w:bottom w:val="single" w:sz="4" w:space="0" w:color="000000"/>
              <w:right w:val="single" w:sz="4" w:space="0" w:color="000000"/>
            </w:tcBorders>
            <w:shd w:val="clear" w:color="auto" w:fill="auto"/>
            <w:vAlign w:val="bottom"/>
          </w:tcPr>
          <w:p w14:paraId="1B412952" w14:textId="77777777" w:rsidR="004B5C2C" w:rsidRDefault="00000000">
            <w:pPr>
              <w:jc w:val="center"/>
              <w:rPr>
                <w:color w:val="000000"/>
                <w:sz w:val="21"/>
                <w:szCs w:val="21"/>
              </w:rPr>
            </w:pPr>
            <w:r>
              <w:rPr>
                <w:color w:val="000000"/>
                <w:sz w:val="21"/>
                <w:szCs w:val="21"/>
              </w:rPr>
              <w:t>50.5</w:t>
            </w:r>
          </w:p>
        </w:tc>
      </w:tr>
      <w:tr w:rsidR="004B5C2C" w14:paraId="54D19CFB"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44BC131F"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7E365B62"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065CB79D" w14:textId="77777777" w:rsidR="004B5C2C" w:rsidRDefault="00000000">
            <w:pPr>
              <w:jc w:val="center"/>
              <w:rPr>
                <w:color w:val="000000"/>
                <w:sz w:val="21"/>
                <w:szCs w:val="21"/>
              </w:rPr>
            </w:pPr>
            <w:r>
              <w:rPr>
                <w:color w:val="000000"/>
                <w:sz w:val="21"/>
                <w:szCs w:val="21"/>
              </w:rPr>
              <w:t>98</w:t>
            </w:r>
          </w:p>
        </w:tc>
        <w:tc>
          <w:tcPr>
            <w:tcW w:w="1670" w:type="dxa"/>
            <w:tcBorders>
              <w:top w:val="nil"/>
              <w:left w:val="nil"/>
              <w:bottom w:val="single" w:sz="4" w:space="0" w:color="000000"/>
              <w:right w:val="single" w:sz="4" w:space="0" w:color="000000"/>
            </w:tcBorders>
            <w:shd w:val="clear" w:color="auto" w:fill="auto"/>
            <w:vAlign w:val="bottom"/>
          </w:tcPr>
          <w:p w14:paraId="2DFCC300" w14:textId="77777777" w:rsidR="004B5C2C" w:rsidRDefault="00000000">
            <w:pPr>
              <w:jc w:val="center"/>
              <w:rPr>
                <w:color w:val="000000"/>
                <w:sz w:val="21"/>
                <w:szCs w:val="21"/>
              </w:rPr>
            </w:pPr>
            <w:r>
              <w:rPr>
                <w:color w:val="000000"/>
                <w:sz w:val="21"/>
                <w:szCs w:val="21"/>
              </w:rPr>
              <w:t>49</w:t>
            </w:r>
          </w:p>
        </w:tc>
      </w:tr>
      <w:tr w:rsidR="004B5C2C" w14:paraId="38A14DD7"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08803C0D"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3A8C83A8" w14:textId="77777777" w:rsidR="004B5C2C" w:rsidRDefault="00000000">
            <w:pPr>
              <w:rPr>
                <w:color w:val="000000"/>
                <w:sz w:val="21"/>
                <w:szCs w:val="21"/>
              </w:rPr>
            </w:pPr>
            <w:r>
              <w:rPr>
                <w:color w:val="000000"/>
                <w:sz w:val="21"/>
                <w:szCs w:val="21"/>
              </w:rPr>
              <w:t>Taking</w:t>
            </w:r>
          </w:p>
        </w:tc>
        <w:tc>
          <w:tcPr>
            <w:tcW w:w="1623" w:type="dxa"/>
            <w:tcBorders>
              <w:top w:val="nil"/>
              <w:left w:val="nil"/>
              <w:bottom w:val="single" w:sz="4" w:space="0" w:color="000000"/>
              <w:right w:val="single" w:sz="4" w:space="0" w:color="000000"/>
            </w:tcBorders>
            <w:shd w:val="clear" w:color="auto" w:fill="auto"/>
            <w:vAlign w:val="bottom"/>
          </w:tcPr>
          <w:p w14:paraId="3BA3A211" w14:textId="77777777" w:rsidR="004B5C2C" w:rsidRDefault="00000000">
            <w:pPr>
              <w:jc w:val="center"/>
              <w:rPr>
                <w:color w:val="000000"/>
                <w:sz w:val="21"/>
                <w:szCs w:val="21"/>
              </w:rPr>
            </w:pPr>
            <w:r>
              <w:rPr>
                <w:color w:val="000000"/>
                <w:sz w:val="21"/>
                <w:szCs w:val="21"/>
              </w:rPr>
              <w:t>1</w:t>
            </w:r>
          </w:p>
        </w:tc>
        <w:tc>
          <w:tcPr>
            <w:tcW w:w="1670" w:type="dxa"/>
            <w:tcBorders>
              <w:top w:val="nil"/>
              <w:left w:val="nil"/>
              <w:bottom w:val="single" w:sz="4" w:space="0" w:color="000000"/>
              <w:right w:val="single" w:sz="4" w:space="0" w:color="000000"/>
            </w:tcBorders>
            <w:shd w:val="clear" w:color="auto" w:fill="auto"/>
            <w:vAlign w:val="bottom"/>
          </w:tcPr>
          <w:p w14:paraId="0F8D3E72" w14:textId="77777777" w:rsidR="004B5C2C" w:rsidRDefault="00000000">
            <w:pPr>
              <w:jc w:val="center"/>
              <w:rPr>
                <w:color w:val="000000"/>
                <w:sz w:val="21"/>
                <w:szCs w:val="21"/>
              </w:rPr>
            </w:pPr>
            <w:r>
              <w:rPr>
                <w:color w:val="000000"/>
                <w:sz w:val="21"/>
                <w:szCs w:val="21"/>
              </w:rPr>
              <w:t>0.5</w:t>
            </w:r>
          </w:p>
        </w:tc>
      </w:tr>
      <w:tr w:rsidR="004B5C2C" w14:paraId="4E01C578"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1F341450" w14:textId="77777777" w:rsidR="004B5C2C" w:rsidRDefault="00000000">
            <w:pPr>
              <w:rPr>
                <w:b/>
                <w:color w:val="000000"/>
                <w:sz w:val="21"/>
                <w:szCs w:val="21"/>
              </w:rPr>
            </w:pPr>
            <w:r>
              <w:rPr>
                <w:b/>
                <w:color w:val="000000"/>
                <w:sz w:val="21"/>
                <w:szCs w:val="21"/>
              </w:rPr>
              <w:t>Current Smoking Status</w:t>
            </w:r>
          </w:p>
        </w:tc>
        <w:tc>
          <w:tcPr>
            <w:tcW w:w="2167" w:type="dxa"/>
            <w:tcBorders>
              <w:top w:val="nil"/>
              <w:left w:val="nil"/>
              <w:bottom w:val="single" w:sz="4" w:space="0" w:color="000000"/>
              <w:right w:val="single" w:sz="4" w:space="0" w:color="000000"/>
            </w:tcBorders>
            <w:shd w:val="clear" w:color="auto" w:fill="auto"/>
            <w:vAlign w:val="bottom"/>
          </w:tcPr>
          <w:p w14:paraId="2BFC076C" w14:textId="77777777" w:rsidR="004B5C2C" w:rsidRDefault="00000000">
            <w:pPr>
              <w:rPr>
                <w:color w:val="000000"/>
                <w:sz w:val="21"/>
                <w:szCs w:val="21"/>
              </w:rPr>
            </w:pPr>
            <w:r>
              <w:rPr>
                <w:color w:val="000000"/>
                <w:sz w:val="21"/>
                <w:szCs w:val="21"/>
              </w:rPr>
              <w:t>Non-smoker</w:t>
            </w:r>
          </w:p>
        </w:tc>
        <w:tc>
          <w:tcPr>
            <w:tcW w:w="1623" w:type="dxa"/>
            <w:tcBorders>
              <w:top w:val="nil"/>
              <w:left w:val="nil"/>
              <w:bottom w:val="single" w:sz="4" w:space="0" w:color="000000"/>
              <w:right w:val="single" w:sz="4" w:space="0" w:color="000000"/>
            </w:tcBorders>
            <w:shd w:val="clear" w:color="auto" w:fill="auto"/>
            <w:vAlign w:val="bottom"/>
          </w:tcPr>
          <w:p w14:paraId="7EB58336" w14:textId="77777777" w:rsidR="004B5C2C" w:rsidRDefault="00000000">
            <w:pPr>
              <w:jc w:val="center"/>
              <w:rPr>
                <w:color w:val="000000"/>
                <w:sz w:val="21"/>
                <w:szCs w:val="21"/>
              </w:rPr>
            </w:pPr>
            <w:r>
              <w:rPr>
                <w:color w:val="000000"/>
                <w:sz w:val="21"/>
                <w:szCs w:val="21"/>
              </w:rPr>
              <w:t>189</w:t>
            </w:r>
          </w:p>
        </w:tc>
        <w:tc>
          <w:tcPr>
            <w:tcW w:w="1670" w:type="dxa"/>
            <w:tcBorders>
              <w:top w:val="nil"/>
              <w:left w:val="nil"/>
              <w:bottom w:val="single" w:sz="4" w:space="0" w:color="000000"/>
              <w:right w:val="single" w:sz="4" w:space="0" w:color="000000"/>
            </w:tcBorders>
            <w:shd w:val="clear" w:color="auto" w:fill="auto"/>
            <w:vAlign w:val="bottom"/>
          </w:tcPr>
          <w:p w14:paraId="1477ABAD" w14:textId="77777777" w:rsidR="004B5C2C" w:rsidRDefault="00000000">
            <w:pPr>
              <w:jc w:val="center"/>
              <w:rPr>
                <w:color w:val="000000"/>
                <w:sz w:val="21"/>
                <w:szCs w:val="21"/>
              </w:rPr>
            </w:pPr>
            <w:r>
              <w:rPr>
                <w:color w:val="000000"/>
                <w:sz w:val="21"/>
                <w:szCs w:val="21"/>
              </w:rPr>
              <w:t>94.5</w:t>
            </w:r>
          </w:p>
        </w:tc>
      </w:tr>
      <w:tr w:rsidR="004B5C2C" w14:paraId="2BA6772D"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35015A38"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0FEEF714" w14:textId="77777777" w:rsidR="004B5C2C" w:rsidRDefault="00000000">
            <w:pPr>
              <w:rPr>
                <w:color w:val="000000"/>
                <w:sz w:val="21"/>
                <w:szCs w:val="21"/>
              </w:rPr>
            </w:pPr>
            <w:r>
              <w:rPr>
                <w:color w:val="000000"/>
                <w:sz w:val="21"/>
                <w:szCs w:val="21"/>
              </w:rPr>
              <w:t>Smoker</w:t>
            </w:r>
          </w:p>
        </w:tc>
        <w:tc>
          <w:tcPr>
            <w:tcW w:w="1623" w:type="dxa"/>
            <w:tcBorders>
              <w:top w:val="nil"/>
              <w:left w:val="nil"/>
              <w:bottom w:val="single" w:sz="4" w:space="0" w:color="000000"/>
              <w:right w:val="single" w:sz="4" w:space="0" w:color="000000"/>
            </w:tcBorders>
            <w:shd w:val="clear" w:color="auto" w:fill="auto"/>
            <w:vAlign w:val="bottom"/>
          </w:tcPr>
          <w:p w14:paraId="5D8980D9" w14:textId="77777777" w:rsidR="004B5C2C" w:rsidRDefault="00000000">
            <w:pPr>
              <w:jc w:val="center"/>
              <w:rPr>
                <w:color w:val="000000"/>
                <w:sz w:val="21"/>
                <w:szCs w:val="21"/>
              </w:rPr>
            </w:pPr>
            <w:r>
              <w:rPr>
                <w:color w:val="000000"/>
                <w:sz w:val="21"/>
                <w:szCs w:val="21"/>
              </w:rPr>
              <w:t>10</w:t>
            </w:r>
          </w:p>
        </w:tc>
        <w:tc>
          <w:tcPr>
            <w:tcW w:w="1670" w:type="dxa"/>
            <w:tcBorders>
              <w:top w:val="nil"/>
              <w:left w:val="nil"/>
              <w:bottom w:val="single" w:sz="4" w:space="0" w:color="000000"/>
              <w:right w:val="single" w:sz="4" w:space="0" w:color="000000"/>
            </w:tcBorders>
            <w:shd w:val="clear" w:color="auto" w:fill="auto"/>
            <w:vAlign w:val="bottom"/>
          </w:tcPr>
          <w:p w14:paraId="7F20E2B7" w14:textId="77777777" w:rsidR="004B5C2C" w:rsidRDefault="00000000">
            <w:pPr>
              <w:jc w:val="center"/>
              <w:rPr>
                <w:color w:val="000000"/>
                <w:sz w:val="21"/>
                <w:szCs w:val="21"/>
              </w:rPr>
            </w:pPr>
            <w:r>
              <w:rPr>
                <w:color w:val="000000"/>
                <w:sz w:val="21"/>
                <w:szCs w:val="21"/>
              </w:rPr>
              <w:t>5</w:t>
            </w:r>
          </w:p>
        </w:tc>
      </w:tr>
      <w:tr w:rsidR="004B5C2C" w14:paraId="00B10F63"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2C36B405"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49A4DFE9" w14:textId="77777777" w:rsidR="004B5C2C" w:rsidRDefault="00000000">
            <w:pPr>
              <w:rPr>
                <w:color w:val="000000"/>
                <w:sz w:val="21"/>
                <w:szCs w:val="21"/>
              </w:rPr>
            </w:pPr>
            <w:r>
              <w:rPr>
                <w:color w:val="000000"/>
                <w:sz w:val="21"/>
                <w:szCs w:val="21"/>
              </w:rPr>
              <w:t>Unknown</w:t>
            </w:r>
          </w:p>
        </w:tc>
        <w:tc>
          <w:tcPr>
            <w:tcW w:w="1623" w:type="dxa"/>
            <w:tcBorders>
              <w:top w:val="nil"/>
              <w:left w:val="nil"/>
              <w:bottom w:val="single" w:sz="4" w:space="0" w:color="000000"/>
              <w:right w:val="single" w:sz="4" w:space="0" w:color="000000"/>
            </w:tcBorders>
            <w:shd w:val="clear" w:color="auto" w:fill="auto"/>
            <w:vAlign w:val="bottom"/>
          </w:tcPr>
          <w:p w14:paraId="552EBB0B" w14:textId="77777777" w:rsidR="004B5C2C" w:rsidRDefault="00000000">
            <w:pPr>
              <w:jc w:val="center"/>
              <w:rPr>
                <w:color w:val="000000"/>
                <w:sz w:val="21"/>
                <w:szCs w:val="21"/>
              </w:rPr>
            </w:pPr>
            <w:r>
              <w:rPr>
                <w:color w:val="000000"/>
                <w:sz w:val="21"/>
                <w:szCs w:val="21"/>
              </w:rPr>
              <w:t>1</w:t>
            </w:r>
          </w:p>
        </w:tc>
        <w:tc>
          <w:tcPr>
            <w:tcW w:w="1670" w:type="dxa"/>
            <w:tcBorders>
              <w:top w:val="nil"/>
              <w:left w:val="nil"/>
              <w:bottom w:val="single" w:sz="4" w:space="0" w:color="000000"/>
              <w:right w:val="single" w:sz="4" w:space="0" w:color="000000"/>
            </w:tcBorders>
            <w:shd w:val="clear" w:color="auto" w:fill="auto"/>
            <w:vAlign w:val="bottom"/>
          </w:tcPr>
          <w:p w14:paraId="7CCA872F" w14:textId="77777777" w:rsidR="004B5C2C" w:rsidRDefault="00000000">
            <w:pPr>
              <w:jc w:val="center"/>
              <w:rPr>
                <w:color w:val="000000"/>
                <w:sz w:val="21"/>
                <w:szCs w:val="21"/>
              </w:rPr>
            </w:pPr>
            <w:r>
              <w:rPr>
                <w:color w:val="000000"/>
                <w:sz w:val="21"/>
                <w:szCs w:val="21"/>
              </w:rPr>
              <w:t>0.5</w:t>
            </w:r>
          </w:p>
        </w:tc>
      </w:tr>
      <w:tr w:rsidR="004B5C2C" w14:paraId="5A0952BC" w14:textId="77777777">
        <w:trPr>
          <w:trHeight w:val="167"/>
        </w:trPr>
        <w:tc>
          <w:tcPr>
            <w:tcW w:w="3726" w:type="dxa"/>
            <w:vMerge w:val="restart"/>
            <w:tcBorders>
              <w:top w:val="nil"/>
              <w:left w:val="single" w:sz="4" w:space="0" w:color="000000"/>
              <w:bottom w:val="single" w:sz="4" w:space="0" w:color="000000"/>
              <w:right w:val="single" w:sz="4" w:space="0" w:color="000000"/>
            </w:tcBorders>
            <w:shd w:val="clear" w:color="auto" w:fill="auto"/>
            <w:vAlign w:val="center"/>
          </w:tcPr>
          <w:p w14:paraId="23A7FF71" w14:textId="77777777" w:rsidR="004B5C2C" w:rsidRDefault="00000000">
            <w:pPr>
              <w:rPr>
                <w:b/>
                <w:color w:val="000000"/>
                <w:sz w:val="21"/>
                <w:szCs w:val="21"/>
              </w:rPr>
            </w:pPr>
            <w:r>
              <w:rPr>
                <w:b/>
                <w:color w:val="000000"/>
                <w:sz w:val="21"/>
                <w:szCs w:val="21"/>
              </w:rPr>
              <w:t>Current Alcohol Consumption</w:t>
            </w:r>
          </w:p>
        </w:tc>
        <w:tc>
          <w:tcPr>
            <w:tcW w:w="2167" w:type="dxa"/>
            <w:tcBorders>
              <w:top w:val="nil"/>
              <w:left w:val="nil"/>
              <w:bottom w:val="single" w:sz="4" w:space="0" w:color="000000"/>
              <w:right w:val="single" w:sz="4" w:space="0" w:color="000000"/>
            </w:tcBorders>
            <w:shd w:val="clear" w:color="auto" w:fill="auto"/>
            <w:vAlign w:val="bottom"/>
          </w:tcPr>
          <w:p w14:paraId="7EFF478C" w14:textId="77777777" w:rsidR="004B5C2C" w:rsidRDefault="00000000">
            <w:pPr>
              <w:rPr>
                <w:color w:val="000000"/>
                <w:sz w:val="21"/>
                <w:szCs w:val="21"/>
              </w:rPr>
            </w:pPr>
            <w:r>
              <w:rPr>
                <w:color w:val="000000"/>
                <w:sz w:val="21"/>
                <w:szCs w:val="21"/>
              </w:rPr>
              <w:t>Non-drinker</w:t>
            </w:r>
          </w:p>
        </w:tc>
        <w:tc>
          <w:tcPr>
            <w:tcW w:w="1623" w:type="dxa"/>
            <w:tcBorders>
              <w:top w:val="nil"/>
              <w:left w:val="nil"/>
              <w:bottom w:val="single" w:sz="4" w:space="0" w:color="000000"/>
              <w:right w:val="single" w:sz="4" w:space="0" w:color="000000"/>
            </w:tcBorders>
            <w:shd w:val="clear" w:color="auto" w:fill="auto"/>
            <w:vAlign w:val="bottom"/>
          </w:tcPr>
          <w:p w14:paraId="2268C5BA" w14:textId="77777777" w:rsidR="004B5C2C" w:rsidRDefault="00000000">
            <w:pPr>
              <w:jc w:val="center"/>
              <w:rPr>
                <w:color w:val="000000"/>
                <w:sz w:val="21"/>
                <w:szCs w:val="21"/>
              </w:rPr>
            </w:pPr>
            <w:r>
              <w:rPr>
                <w:color w:val="000000"/>
                <w:sz w:val="21"/>
                <w:szCs w:val="21"/>
              </w:rPr>
              <w:t>151</w:t>
            </w:r>
          </w:p>
        </w:tc>
        <w:tc>
          <w:tcPr>
            <w:tcW w:w="1670" w:type="dxa"/>
            <w:tcBorders>
              <w:top w:val="nil"/>
              <w:left w:val="nil"/>
              <w:bottom w:val="single" w:sz="4" w:space="0" w:color="000000"/>
              <w:right w:val="single" w:sz="4" w:space="0" w:color="000000"/>
            </w:tcBorders>
            <w:shd w:val="clear" w:color="auto" w:fill="auto"/>
            <w:vAlign w:val="bottom"/>
          </w:tcPr>
          <w:p w14:paraId="2876362E" w14:textId="77777777" w:rsidR="004B5C2C" w:rsidRDefault="00000000">
            <w:pPr>
              <w:jc w:val="center"/>
              <w:rPr>
                <w:color w:val="000000"/>
                <w:sz w:val="21"/>
                <w:szCs w:val="21"/>
              </w:rPr>
            </w:pPr>
            <w:r>
              <w:rPr>
                <w:color w:val="000000"/>
                <w:sz w:val="21"/>
                <w:szCs w:val="21"/>
              </w:rPr>
              <w:t>75.5</w:t>
            </w:r>
          </w:p>
        </w:tc>
      </w:tr>
      <w:tr w:rsidR="004B5C2C" w14:paraId="407FF2CC"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32B7CFD6"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50AD20E7" w14:textId="77777777" w:rsidR="004B5C2C" w:rsidRDefault="00000000">
            <w:pPr>
              <w:rPr>
                <w:color w:val="000000"/>
                <w:sz w:val="21"/>
                <w:szCs w:val="21"/>
              </w:rPr>
            </w:pPr>
            <w:r>
              <w:rPr>
                <w:color w:val="000000"/>
                <w:sz w:val="21"/>
                <w:szCs w:val="21"/>
              </w:rPr>
              <w:t>Drinker</w:t>
            </w:r>
          </w:p>
        </w:tc>
        <w:tc>
          <w:tcPr>
            <w:tcW w:w="1623" w:type="dxa"/>
            <w:tcBorders>
              <w:top w:val="nil"/>
              <w:left w:val="nil"/>
              <w:bottom w:val="single" w:sz="4" w:space="0" w:color="000000"/>
              <w:right w:val="single" w:sz="4" w:space="0" w:color="000000"/>
            </w:tcBorders>
            <w:shd w:val="clear" w:color="auto" w:fill="auto"/>
            <w:vAlign w:val="bottom"/>
          </w:tcPr>
          <w:p w14:paraId="1CD427CB" w14:textId="77777777" w:rsidR="004B5C2C" w:rsidRDefault="00000000">
            <w:pPr>
              <w:jc w:val="center"/>
              <w:rPr>
                <w:color w:val="000000"/>
                <w:sz w:val="21"/>
                <w:szCs w:val="21"/>
              </w:rPr>
            </w:pPr>
            <w:r>
              <w:rPr>
                <w:color w:val="000000"/>
                <w:sz w:val="21"/>
                <w:szCs w:val="21"/>
              </w:rPr>
              <w:t>35</w:t>
            </w:r>
          </w:p>
        </w:tc>
        <w:tc>
          <w:tcPr>
            <w:tcW w:w="1670" w:type="dxa"/>
            <w:tcBorders>
              <w:top w:val="nil"/>
              <w:left w:val="nil"/>
              <w:bottom w:val="single" w:sz="4" w:space="0" w:color="000000"/>
              <w:right w:val="single" w:sz="4" w:space="0" w:color="000000"/>
            </w:tcBorders>
            <w:shd w:val="clear" w:color="auto" w:fill="auto"/>
            <w:vAlign w:val="bottom"/>
          </w:tcPr>
          <w:p w14:paraId="1207637A" w14:textId="77777777" w:rsidR="004B5C2C" w:rsidRDefault="00000000">
            <w:pPr>
              <w:jc w:val="center"/>
              <w:rPr>
                <w:color w:val="000000"/>
                <w:sz w:val="21"/>
                <w:szCs w:val="21"/>
              </w:rPr>
            </w:pPr>
            <w:r>
              <w:rPr>
                <w:color w:val="000000"/>
                <w:sz w:val="21"/>
                <w:szCs w:val="21"/>
              </w:rPr>
              <w:t>17.5</w:t>
            </w:r>
          </w:p>
        </w:tc>
      </w:tr>
      <w:tr w:rsidR="004B5C2C" w14:paraId="5CC58BDD" w14:textId="77777777">
        <w:trPr>
          <w:trHeight w:val="167"/>
        </w:trPr>
        <w:tc>
          <w:tcPr>
            <w:tcW w:w="3726" w:type="dxa"/>
            <w:vMerge/>
            <w:tcBorders>
              <w:top w:val="nil"/>
              <w:left w:val="single" w:sz="4" w:space="0" w:color="000000"/>
              <w:bottom w:val="single" w:sz="4" w:space="0" w:color="000000"/>
              <w:right w:val="single" w:sz="4" w:space="0" w:color="000000"/>
            </w:tcBorders>
            <w:shd w:val="clear" w:color="auto" w:fill="auto"/>
            <w:vAlign w:val="center"/>
          </w:tcPr>
          <w:p w14:paraId="07924DC9" w14:textId="77777777" w:rsidR="004B5C2C" w:rsidRDefault="004B5C2C">
            <w:pPr>
              <w:widowControl w:val="0"/>
              <w:pBdr>
                <w:top w:val="nil"/>
                <w:left w:val="nil"/>
                <w:bottom w:val="nil"/>
                <w:right w:val="nil"/>
                <w:between w:val="nil"/>
              </w:pBdr>
              <w:spacing w:line="276" w:lineRule="auto"/>
              <w:rPr>
                <w:color w:val="000000"/>
                <w:sz w:val="21"/>
                <w:szCs w:val="21"/>
              </w:rPr>
            </w:pPr>
          </w:p>
        </w:tc>
        <w:tc>
          <w:tcPr>
            <w:tcW w:w="2167" w:type="dxa"/>
            <w:tcBorders>
              <w:top w:val="nil"/>
              <w:left w:val="nil"/>
              <w:bottom w:val="single" w:sz="4" w:space="0" w:color="000000"/>
              <w:right w:val="single" w:sz="4" w:space="0" w:color="000000"/>
            </w:tcBorders>
            <w:shd w:val="clear" w:color="auto" w:fill="auto"/>
            <w:vAlign w:val="bottom"/>
          </w:tcPr>
          <w:p w14:paraId="12BECB0C" w14:textId="77777777" w:rsidR="004B5C2C" w:rsidRDefault="00000000">
            <w:pPr>
              <w:rPr>
                <w:color w:val="000000"/>
                <w:sz w:val="21"/>
                <w:szCs w:val="21"/>
              </w:rPr>
            </w:pPr>
            <w:r>
              <w:rPr>
                <w:color w:val="000000"/>
                <w:sz w:val="21"/>
                <w:szCs w:val="21"/>
              </w:rPr>
              <w:t>Unknown</w:t>
            </w:r>
          </w:p>
        </w:tc>
        <w:tc>
          <w:tcPr>
            <w:tcW w:w="1623" w:type="dxa"/>
            <w:tcBorders>
              <w:top w:val="nil"/>
              <w:left w:val="nil"/>
              <w:bottom w:val="single" w:sz="4" w:space="0" w:color="000000"/>
              <w:right w:val="single" w:sz="4" w:space="0" w:color="000000"/>
            </w:tcBorders>
            <w:shd w:val="clear" w:color="auto" w:fill="auto"/>
            <w:vAlign w:val="bottom"/>
          </w:tcPr>
          <w:p w14:paraId="3C805996" w14:textId="77777777" w:rsidR="004B5C2C" w:rsidRDefault="00000000">
            <w:pPr>
              <w:jc w:val="center"/>
              <w:rPr>
                <w:color w:val="000000"/>
                <w:sz w:val="21"/>
                <w:szCs w:val="21"/>
              </w:rPr>
            </w:pPr>
            <w:r>
              <w:rPr>
                <w:color w:val="000000"/>
                <w:sz w:val="21"/>
                <w:szCs w:val="21"/>
              </w:rPr>
              <w:t>14</w:t>
            </w:r>
          </w:p>
        </w:tc>
        <w:tc>
          <w:tcPr>
            <w:tcW w:w="1670" w:type="dxa"/>
            <w:tcBorders>
              <w:top w:val="nil"/>
              <w:left w:val="nil"/>
              <w:bottom w:val="single" w:sz="4" w:space="0" w:color="000000"/>
              <w:right w:val="single" w:sz="4" w:space="0" w:color="000000"/>
            </w:tcBorders>
            <w:shd w:val="clear" w:color="auto" w:fill="auto"/>
            <w:vAlign w:val="bottom"/>
          </w:tcPr>
          <w:p w14:paraId="22F99B3F" w14:textId="77777777" w:rsidR="004B5C2C" w:rsidRDefault="00000000">
            <w:pPr>
              <w:jc w:val="center"/>
              <w:rPr>
                <w:color w:val="000000"/>
                <w:sz w:val="21"/>
                <w:szCs w:val="21"/>
              </w:rPr>
            </w:pPr>
            <w:r>
              <w:rPr>
                <w:color w:val="000000"/>
                <w:sz w:val="21"/>
                <w:szCs w:val="21"/>
              </w:rPr>
              <w:t>7</w:t>
            </w:r>
          </w:p>
        </w:tc>
      </w:tr>
    </w:tbl>
    <w:p w14:paraId="21937E2B" w14:textId="77777777" w:rsidR="004B5C2C" w:rsidRDefault="00000000">
      <w:pPr>
        <w:spacing w:before="280"/>
      </w:pPr>
      <w:r>
        <w:t>Gestational Weight Gain (GWG)</w:t>
      </w:r>
    </w:p>
    <w:p w14:paraId="325C0C24" w14:textId="77777777" w:rsidR="004B5C2C" w:rsidRDefault="00000000">
      <w:pPr>
        <w:numPr>
          <w:ilvl w:val="0"/>
          <w:numId w:val="6"/>
        </w:numPr>
      </w:pPr>
      <w:r>
        <w:t>Mean: 5.94 kg</w:t>
      </w:r>
    </w:p>
    <w:p w14:paraId="104A96B9" w14:textId="77777777" w:rsidR="004B5C2C" w:rsidRDefault="00000000">
      <w:pPr>
        <w:numPr>
          <w:ilvl w:val="0"/>
          <w:numId w:val="6"/>
        </w:numPr>
        <w:spacing w:after="280"/>
      </w:pPr>
      <w:r>
        <w:t>Standard Deviation: 10.01 kg</w:t>
      </w:r>
    </w:p>
    <w:p w14:paraId="1885024A" w14:textId="77777777" w:rsidR="004B5C2C" w:rsidRDefault="00000000">
      <w:pPr>
        <w:pBdr>
          <w:top w:val="nil"/>
          <w:left w:val="nil"/>
          <w:bottom w:val="nil"/>
          <w:right w:val="nil"/>
          <w:between w:val="nil"/>
        </w:pBdr>
        <w:rPr>
          <w:color w:val="000000"/>
        </w:rPr>
      </w:pPr>
      <w:r>
        <w:rPr>
          <w:color w:val="000000"/>
        </w:rPr>
        <w:t>Birth Weight of the Baby:</w:t>
      </w:r>
    </w:p>
    <w:p w14:paraId="41B58482" w14:textId="77777777" w:rsidR="004B5C2C" w:rsidRDefault="00000000">
      <w:pPr>
        <w:numPr>
          <w:ilvl w:val="0"/>
          <w:numId w:val="7"/>
        </w:numPr>
        <w:spacing w:before="280"/>
      </w:pPr>
      <w:r>
        <w:t>Mean: 3.10 kg</w:t>
      </w:r>
    </w:p>
    <w:p w14:paraId="6BA94ED5" w14:textId="77777777" w:rsidR="004B5C2C" w:rsidRDefault="00000000">
      <w:pPr>
        <w:numPr>
          <w:ilvl w:val="0"/>
          <w:numId w:val="7"/>
        </w:numPr>
        <w:spacing w:after="280"/>
      </w:pPr>
      <w:r>
        <w:t>Standard Deviation: 0.70 kg</w:t>
      </w:r>
    </w:p>
    <w:p w14:paraId="594238E3" w14:textId="77777777" w:rsidR="004B5C2C" w:rsidRDefault="00000000">
      <w:pPr>
        <w:pBdr>
          <w:top w:val="nil"/>
          <w:left w:val="nil"/>
          <w:bottom w:val="nil"/>
          <w:right w:val="nil"/>
          <w:between w:val="nil"/>
        </w:pBdr>
        <w:spacing w:before="280" w:line="360" w:lineRule="auto"/>
        <w:jc w:val="both"/>
        <w:rPr>
          <w:color w:val="000000"/>
        </w:rPr>
      </w:pPr>
      <w:r>
        <w:rPr>
          <w:color w:val="000000"/>
        </w:rPr>
        <w:t xml:space="preserve">The demographic and health characteristics of the study population reveal that the majority of participants were in the </w:t>
      </w:r>
      <w:proofErr w:type="gramStart"/>
      <w:r>
        <w:rPr>
          <w:color w:val="000000"/>
        </w:rPr>
        <w:t>25-34 year</w:t>
      </w:r>
      <w:proofErr w:type="gramEnd"/>
      <w:r>
        <w:rPr>
          <w:color w:val="000000"/>
        </w:rPr>
        <w:t xml:space="preserve"> age category (69.23%), with a substantial number classified as normal weight (57.58%), while 21.72% were overweight and 18.18% were obese. The distribution of gestational weight gain (GWG) showed that nearly half (48.22%) gained 0–5 kg, with 25.89% gaining 5–10 kg, and smaller proportions gaining 10-15 kg (6.60%), 15-20 kg (8.63%), or 20+ kg (8.12%), while 2.54% experienced weight loss. The sample was equally split between those taking (49.5%) and not taking (50.5%) iron supplements, and similar proportions were observed for multivitamin (51% not taking), folic acid (50.5% not taking), and vitamin D supplements (50.5% not taking). Half (50.5%) did not take calcium, 49% took it, and a small fraction (0.5%) took an alternative dosage. Most participants were non-smokers (94.5%) and non-drinkers (75.5%), with a small percentage smoking (5%) or drinking alcohol (17.5%), and an unknown status for smoking (0.5%) and alcohol consumption (7%). The mean age was 30.2 years (SD = 5.4), and the mean pre-pregnancy BMI was 24.1 kg/m² (SD = 3.9).</w:t>
      </w:r>
    </w:p>
    <w:p w14:paraId="5C8D51E0" w14:textId="77777777" w:rsidR="004B5C2C" w:rsidRDefault="004B5C2C">
      <w:pPr>
        <w:pBdr>
          <w:top w:val="nil"/>
          <w:left w:val="nil"/>
          <w:bottom w:val="nil"/>
          <w:right w:val="nil"/>
          <w:between w:val="nil"/>
        </w:pBdr>
        <w:jc w:val="both"/>
        <w:rPr>
          <w:color w:val="000000"/>
        </w:rPr>
      </w:pPr>
    </w:p>
    <w:p w14:paraId="348AF06B" w14:textId="77777777" w:rsidR="004B5C2C" w:rsidRDefault="00000000">
      <w:pPr>
        <w:pBdr>
          <w:top w:val="nil"/>
          <w:left w:val="nil"/>
          <w:bottom w:val="nil"/>
          <w:right w:val="nil"/>
          <w:between w:val="nil"/>
        </w:pBdr>
        <w:spacing w:after="200"/>
        <w:rPr>
          <w:i/>
          <w:color w:val="44546A"/>
        </w:rPr>
      </w:pPr>
      <w:r>
        <w:rPr>
          <w:i/>
          <w:color w:val="44546A"/>
        </w:rPr>
        <w:t>Table 4. 9:   Results of Multivariate Regression Analysis for Birth Outcomes</w:t>
      </w:r>
    </w:p>
    <w:tbl>
      <w:tblPr>
        <w:tblStyle w:val="a7"/>
        <w:tblW w:w="9517" w:type="dxa"/>
        <w:tblLayout w:type="fixed"/>
        <w:tblLook w:val="0400" w:firstRow="0" w:lastRow="0" w:firstColumn="0" w:lastColumn="0" w:noHBand="0" w:noVBand="1"/>
      </w:tblPr>
      <w:tblGrid>
        <w:gridCol w:w="3492"/>
        <w:gridCol w:w="1196"/>
        <w:gridCol w:w="1057"/>
        <w:gridCol w:w="943"/>
        <w:gridCol w:w="943"/>
        <w:gridCol w:w="943"/>
        <w:gridCol w:w="943"/>
      </w:tblGrid>
      <w:tr w:rsidR="004B5C2C" w14:paraId="312017B7" w14:textId="77777777">
        <w:trPr>
          <w:trHeight w:val="481"/>
        </w:trPr>
        <w:tc>
          <w:tcPr>
            <w:tcW w:w="34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35FDE1" w14:textId="77777777" w:rsidR="004B5C2C" w:rsidRDefault="00000000">
            <w:pPr>
              <w:rPr>
                <w:b/>
                <w:color w:val="000000"/>
                <w:sz w:val="21"/>
                <w:szCs w:val="21"/>
              </w:rPr>
            </w:pPr>
            <w:r>
              <w:rPr>
                <w:b/>
                <w:color w:val="000000"/>
                <w:sz w:val="21"/>
                <w:szCs w:val="21"/>
              </w:rPr>
              <w:t>Variable</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1F5985BE" w14:textId="77777777" w:rsidR="004B5C2C" w:rsidRDefault="00000000">
            <w:pPr>
              <w:jc w:val="center"/>
              <w:rPr>
                <w:b/>
                <w:color w:val="000000"/>
                <w:sz w:val="21"/>
                <w:szCs w:val="21"/>
              </w:rPr>
            </w:pPr>
            <w:r>
              <w:rPr>
                <w:b/>
                <w:color w:val="000000"/>
                <w:sz w:val="21"/>
                <w:szCs w:val="21"/>
              </w:rPr>
              <w:t>Coefficient</w:t>
            </w:r>
          </w:p>
        </w:tc>
        <w:tc>
          <w:tcPr>
            <w:tcW w:w="1057" w:type="dxa"/>
            <w:tcBorders>
              <w:top w:val="single" w:sz="4" w:space="0" w:color="000000"/>
              <w:left w:val="nil"/>
              <w:bottom w:val="single" w:sz="4" w:space="0" w:color="000000"/>
              <w:right w:val="single" w:sz="4" w:space="0" w:color="000000"/>
            </w:tcBorders>
            <w:shd w:val="clear" w:color="auto" w:fill="auto"/>
            <w:vAlign w:val="bottom"/>
          </w:tcPr>
          <w:p w14:paraId="486C9E2B" w14:textId="77777777" w:rsidR="004B5C2C" w:rsidRDefault="00000000">
            <w:pPr>
              <w:jc w:val="center"/>
              <w:rPr>
                <w:b/>
                <w:color w:val="000000"/>
                <w:sz w:val="21"/>
                <w:szCs w:val="21"/>
              </w:rPr>
            </w:pPr>
            <w:r>
              <w:rPr>
                <w:b/>
                <w:color w:val="000000"/>
                <w:sz w:val="21"/>
                <w:szCs w:val="21"/>
              </w:rPr>
              <w:t>Standard Error</w:t>
            </w:r>
          </w:p>
        </w:tc>
        <w:tc>
          <w:tcPr>
            <w:tcW w:w="943" w:type="dxa"/>
            <w:tcBorders>
              <w:top w:val="single" w:sz="4" w:space="0" w:color="000000"/>
              <w:left w:val="nil"/>
              <w:bottom w:val="single" w:sz="4" w:space="0" w:color="000000"/>
              <w:right w:val="single" w:sz="4" w:space="0" w:color="000000"/>
            </w:tcBorders>
            <w:shd w:val="clear" w:color="auto" w:fill="auto"/>
            <w:vAlign w:val="bottom"/>
          </w:tcPr>
          <w:p w14:paraId="09FCB0CA" w14:textId="77777777" w:rsidR="004B5C2C" w:rsidRDefault="00000000">
            <w:pPr>
              <w:jc w:val="center"/>
              <w:rPr>
                <w:b/>
                <w:color w:val="000000"/>
                <w:sz w:val="21"/>
                <w:szCs w:val="21"/>
              </w:rPr>
            </w:pPr>
            <w:r>
              <w:rPr>
                <w:b/>
                <w:color w:val="000000"/>
                <w:sz w:val="21"/>
                <w:szCs w:val="21"/>
              </w:rPr>
              <w:t>t-value</w:t>
            </w:r>
          </w:p>
        </w:tc>
        <w:tc>
          <w:tcPr>
            <w:tcW w:w="943" w:type="dxa"/>
            <w:tcBorders>
              <w:top w:val="single" w:sz="4" w:space="0" w:color="000000"/>
              <w:left w:val="nil"/>
              <w:bottom w:val="single" w:sz="4" w:space="0" w:color="000000"/>
              <w:right w:val="single" w:sz="4" w:space="0" w:color="000000"/>
            </w:tcBorders>
            <w:shd w:val="clear" w:color="auto" w:fill="auto"/>
            <w:vAlign w:val="bottom"/>
          </w:tcPr>
          <w:p w14:paraId="3E16EEB4" w14:textId="77777777" w:rsidR="004B5C2C" w:rsidRDefault="00000000">
            <w:pPr>
              <w:jc w:val="center"/>
              <w:rPr>
                <w:b/>
                <w:color w:val="000000"/>
                <w:sz w:val="21"/>
                <w:szCs w:val="21"/>
              </w:rPr>
            </w:pPr>
            <w:r>
              <w:rPr>
                <w:b/>
                <w:color w:val="000000"/>
                <w:sz w:val="21"/>
                <w:szCs w:val="21"/>
              </w:rPr>
              <w:t>P-value</w:t>
            </w:r>
          </w:p>
        </w:tc>
        <w:tc>
          <w:tcPr>
            <w:tcW w:w="943" w:type="dxa"/>
            <w:tcBorders>
              <w:top w:val="single" w:sz="4" w:space="0" w:color="000000"/>
              <w:left w:val="nil"/>
              <w:bottom w:val="single" w:sz="4" w:space="0" w:color="000000"/>
              <w:right w:val="single" w:sz="4" w:space="0" w:color="000000"/>
            </w:tcBorders>
            <w:shd w:val="clear" w:color="auto" w:fill="auto"/>
            <w:vAlign w:val="bottom"/>
          </w:tcPr>
          <w:p w14:paraId="10D04782" w14:textId="77777777" w:rsidR="004B5C2C" w:rsidRDefault="00000000">
            <w:pPr>
              <w:jc w:val="center"/>
              <w:rPr>
                <w:b/>
                <w:color w:val="000000"/>
                <w:sz w:val="21"/>
                <w:szCs w:val="21"/>
              </w:rPr>
            </w:pPr>
            <w:r>
              <w:rPr>
                <w:b/>
                <w:color w:val="000000"/>
                <w:sz w:val="21"/>
                <w:szCs w:val="21"/>
              </w:rPr>
              <w:t>95% CI Lower</w:t>
            </w:r>
          </w:p>
        </w:tc>
        <w:tc>
          <w:tcPr>
            <w:tcW w:w="943" w:type="dxa"/>
            <w:tcBorders>
              <w:top w:val="single" w:sz="4" w:space="0" w:color="000000"/>
              <w:left w:val="nil"/>
              <w:bottom w:val="single" w:sz="4" w:space="0" w:color="000000"/>
              <w:right w:val="single" w:sz="4" w:space="0" w:color="000000"/>
            </w:tcBorders>
            <w:shd w:val="clear" w:color="auto" w:fill="auto"/>
            <w:vAlign w:val="bottom"/>
          </w:tcPr>
          <w:p w14:paraId="21541115" w14:textId="77777777" w:rsidR="004B5C2C" w:rsidRDefault="00000000">
            <w:pPr>
              <w:jc w:val="center"/>
              <w:rPr>
                <w:b/>
                <w:color w:val="000000"/>
                <w:sz w:val="21"/>
                <w:szCs w:val="21"/>
              </w:rPr>
            </w:pPr>
            <w:r>
              <w:rPr>
                <w:b/>
                <w:color w:val="000000"/>
                <w:sz w:val="21"/>
                <w:szCs w:val="21"/>
              </w:rPr>
              <w:t>95% CI Upper</w:t>
            </w:r>
          </w:p>
        </w:tc>
      </w:tr>
      <w:tr w:rsidR="004B5C2C" w14:paraId="19FF55E6"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373A8D17" w14:textId="77777777" w:rsidR="004B5C2C" w:rsidRDefault="00000000">
            <w:pPr>
              <w:rPr>
                <w:b/>
                <w:color w:val="000000"/>
                <w:sz w:val="21"/>
                <w:szCs w:val="21"/>
              </w:rPr>
            </w:pPr>
            <w:r>
              <w:rPr>
                <w:b/>
                <w:color w:val="000000"/>
                <w:sz w:val="21"/>
                <w:szCs w:val="21"/>
              </w:rPr>
              <w:t>Constant</w:t>
            </w:r>
          </w:p>
        </w:tc>
        <w:tc>
          <w:tcPr>
            <w:tcW w:w="1196" w:type="dxa"/>
            <w:tcBorders>
              <w:top w:val="nil"/>
              <w:left w:val="nil"/>
              <w:bottom w:val="single" w:sz="4" w:space="0" w:color="000000"/>
              <w:right w:val="single" w:sz="4" w:space="0" w:color="000000"/>
            </w:tcBorders>
            <w:shd w:val="clear" w:color="auto" w:fill="auto"/>
            <w:vAlign w:val="bottom"/>
          </w:tcPr>
          <w:p w14:paraId="5C437B61" w14:textId="77777777" w:rsidR="004B5C2C" w:rsidRDefault="00000000">
            <w:pPr>
              <w:jc w:val="center"/>
              <w:rPr>
                <w:color w:val="000000"/>
                <w:sz w:val="21"/>
                <w:szCs w:val="21"/>
              </w:rPr>
            </w:pPr>
            <w:r>
              <w:rPr>
                <w:color w:val="000000"/>
                <w:sz w:val="21"/>
                <w:szCs w:val="21"/>
              </w:rPr>
              <w:t>0.5131</w:t>
            </w:r>
          </w:p>
        </w:tc>
        <w:tc>
          <w:tcPr>
            <w:tcW w:w="1057" w:type="dxa"/>
            <w:tcBorders>
              <w:top w:val="nil"/>
              <w:left w:val="nil"/>
              <w:bottom w:val="single" w:sz="4" w:space="0" w:color="000000"/>
              <w:right w:val="single" w:sz="4" w:space="0" w:color="000000"/>
            </w:tcBorders>
            <w:shd w:val="clear" w:color="auto" w:fill="auto"/>
            <w:vAlign w:val="bottom"/>
          </w:tcPr>
          <w:p w14:paraId="23E111C8" w14:textId="77777777" w:rsidR="004B5C2C" w:rsidRDefault="00000000">
            <w:pPr>
              <w:jc w:val="center"/>
              <w:rPr>
                <w:color w:val="000000"/>
                <w:sz w:val="21"/>
                <w:szCs w:val="21"/>
              </w:rPr>
            </w:pPr>
            <w:r>
              <w:rPr>
                <w:color w:val="000000"/>
                <w:sz w:val="21"/>
                <w:szCs w:val="21"/>
              </w:rPr>
              <w:t>0.945</w:t>
            </w:r>
          </w:p>
        </w:tc>
        <w:tc>
          <w:tcPr>
            <w:tcW w:w="943" w:type="dxa"/>
            <w:tcBorders>
              <w:top w:val="nil"/>
              <w:left w:val="nil"/>
              <w:bottom w:val="single" w:sz="4" w:space="0" w:color="000000"/>
              <w:right w:val="single" w:sz="4" w:space="0" w:color="000000"/>
            </w:tcBorders>
            <w:shd w:val="clear" w:color="auto" w:fill="auto"/>
            <w:vAlign w:val="bottom"/>
          </w:tcPr>
          <w:p w14:paraId="0C73DB75" w14:textId="77777777" w:rsidR="004B5C2C" w:rsidRDefault="00000000">
            <w:pPr>
              <w:jc w:val="center"/>
              <w:rPr>
                <w:color w:val="000000"/>
                <w:sz w:val="21"/>
                <w:szCs w:val="21"/>
              </w:rPr>
            </w:pPr>
            <w:r>
              <w:rPr>
                <w:color w:val="000000"/>
                <w:sz w:val="21"/>
                <w:szCs w:val="21"/>
              </w:rPr>
              <w:t>0.543</w:t>
            </w:r>
          </w:p>
        </w:tc>
        <w:tc>
          <w:tcPr>
            <w:tcW w:w="943" w:type="dxa"/>
            <w:tcBorders>
              <w:top w:val="nil"/>
              <w:left w:val="nil"/>
              <w:bottom w:val="single" w:sz="4" w:space="0" w:color="000000"/>
              <w:right w:val="single" w:sz="4" w:space="0" w:color="000000"/>
            </w:tcBorders>
            <w:shd w:val="clear" w:color="auto" w:fill="auto"/>
            <w:vAlign w:val="bottom"/>
          </w:tcPr>
          <w:p w14:paraId="53B6DB03" w14:textId="77777777" w:rsidR="004B5C2C" w:rsidRDefault="00000000">
            <w:pPr>
              <w:jc w:val="center"/>
              <w:rPr>
                <w:color w:val="000000"/>
                <w:sz w:val="21"/>
                <w:szCs w:val="21"/>
              </w:rPr>
            </w:pPr>
            <w:r>
              <w:rPr>
                <w:color w:val="000000"/>
                <w:sz w:val="21"/>
                <w:szCs w:val="21"/>
              </w:rPr>
              <w:t>0.588</w:t>
            </w:r>
          </w:p>
        </w:tc>
        <w:tc>
          <w:tcPr>
            <w:tcW w:w="943" w:type="dxa"/>
            <w:tcBorders>
              <w:top w:val="nil"/>
              <w:left w:val="nil"/>
              <w:bottom w:val="single" w:sz="4" w:space="0" w:color="000000"/>
              <w:right w:val="single" w:sz="4" w:space="0" w:color="000000"/>
            </w:tcBorders>
            <w:shd w:val="clear" w:color="auto" w:fill="auto"/>
            <w:vAlign w:val="bottom"/>
          </w:tcPr>
          <w:p w14:paraId="28FCF52E" w14:textId="77777777" w:rsidR="004B5C2C" w:rsidRDefault="00000000">
            <w:pPr>
              <w:jc w:val="center"/>
              <w:rPr>
                <w:color w:val="000000"/>
                <w:sz w:val="21"/>
                <w:szCs w:val="21"/>
              </w:rPr>
            </w:pPr>
            <w:r>
              <w:rPr>
                <w:color w:val="000000"/>
                <w:sz w:val="21"/>
                <w:szCs w:val="21"/>
              </w:rPr>
              <w:t>-1.352</w:t>
            </w:r>
          </w:p>
        </w:tc>
        <w:tc>
          <w:tcPr>
            <w:tcW w:w="943" w:type="dxa"/>
            <w:tcBorders>
              <w:top w:val="nil"/>
              <w:left w:val="nil"/>
              <w:bottom w:val="single" w:sz="4" w:space="0" w:color="000000"/>
              <w:right w:val="single" w:sz="4" w:space="0" w:color="000000"/>
            </w:tcBorders>
            <w:shd w:val="clear" w:color="auto" w:fill="auto"/>
            <w:vAlign w:val="bottom"/>
          </w:tcPr>
          <w:p w14:paraId="0B56BF8E" w14:textId="77777777" w:rsidR="004B5C2C" w:rsidRDefault="00000000">
            <w:pPr>
              <w:jc w:val="center"/>
              <w:rPr>
                <w:color w:val="000000"/>
                <w:sz w:val="21"/>
                <w:szCs w:val="21"/>
              </w:rPr>
            </w:pPr>
            <w:r>
              <w:rPr>
                <w:color w:val="000000"/>
                <w:sz w:val="21"/>
                <w:szCs w:val="21"/>
              </w:rPr>
              <w:t>2.378</w:t>
            </w:r>
          </w:p>
        </w:tc>
      </w:tr>
      <w:tr w:rsidR="004B5C2C" w14:paraId="03049487"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738F0B94" w14:textId="77777777" w:rsidR="004B5C2C" w:rsidRDefault="00000000">
            <w:pPr>
              <w:rPr>
                <w:color w:val="000000"/>
                <w:sz w:val="21"/>
                <w:szCs w:val="21"/>
              </w:rPr>
            </w:pPr>
            <w:r>
              <w:rPr>
                <w:color w:val="000000"/>
                <w:sz w:val="21"/>
                <w:szCs w:val="21"/>
              </w:rPr>
              <w:t>GWG</w:t>
            </w:r>
          </w:p>
        </w:tc>
        <w:tc>
          <w:tcPr>
            <w:tcW w:w="1196" w:type="dxa"/>
            <w:tcBorders>
              <w:top w:val="nil"/>
              <w:left w:val="nil"/>
              <w:bottom w:val="single" w:sz="4" w:space="0" w:color="000000"/>
              <w:right w:val="single" w:sz="4" w:space="0" w:color="000000"/>
            </w:tcBorders>
            <w:shd w:val="clear" w:color="auto" w:fill="auto"/>
            <w:vAlign w:val="bottom"/>
          </w:tcPr>
          <w:p w14:paraId="51BC215A" w14:textId="77777777" w:rsidR="004B5C2C" w:rsidRDefault="00000000">
            <w:pPr>
              <w:jc w:val="center"/>
              <w:rPr>
                <w:color w:val="000000"/>
                <w:sz w:val="21"/>
                <w:szCs w:val="21"/>
              </w:rPr>
            </w:pPr>
            <w:r>
              <w:rPr>
                <w:color w:val="000000"/>
                <w:sz w:val="21"/>
                <w:szCs w:val="21"/>
              </w:rPr>
              <w:t>0.0018</w:t>
            </w:r>
          </w:p>
        </w:tc>
        <w:tc>
          <w:tcPr>
            <w:tcW w:w="1057" w:type="dxa"/>
            <w:tcBorders>
              <w:top w:val="nil"/>
              <w:left w:val="nil"/>
              <w:bottom w:val="single" w:sz="4" w:space="0" w:color="000000"/>
              <w:right w:val="single" w:sz="4" w:space="0" w:color="000000"/>
            </w:tcBorders>
            <w:shd w:val="clear" w:color="auto" w:fill="auto"/>
            <w:vAlign w:val="bottom"/>
          </w:tcPr>
          <w:p w14:paraId="39586BD0" w14:textId="77777777" w:rsidR="004B5C2C" w:rsidRDefault="00000000">
            <w:pPr>
              <w:jc w:val="center"/>
              <w:rPr>
                <w:color w:val="000000"/>
                <w:sz w:val="21"/>
                <w:szCs w:val="21"/>
              </w:rPr>
            </w:pPr>
            <w:r>
              <w:rPr>
                <w:color w:val="000000"/>
                <w:sz w:val="21"/>
                <w:szCs w:val="21"/>
              </w:rPr>
              <w:t>0.005</w:t>
            </w:r>
          </w:p>
        </w:tc>
        <w:tc>
          <w:tcPr>
            <w:tcW w:w="943" w:type="dxa"/>
            <w:tcBorders>
              <w:top w:val="nil"/>
              <w:left w:val="nil"/>
              <w:bottom w:val="single" w:sz="4" w:space="0" w:color="000000"/>
              <w:right w:val="single" w:sz="4" w:space="0" w:color="000000"/>
            </w:tcBorders>
            <w:shd w:val="clear" w:color="auto" w:fill="auto"/>
            <w:vAlign w:val="bottom"/>
          </w:tcPr>
          <w:p w14:paraId="102CD68B" w14:textId="77777777" w:rsidR="004B5C2C" w:rsidRDefault="00000000">
            <w:pPr>
              <w:jc w:val="center"/>
              <w:rPr>
                <w:color w:val="000000"/>
                <w:sz w:val="21"/>
                <w:szCs w:val="21"/>
              </w:rPr>
            </w:pPr>
            <w:r>
              <w:rPr>
                <w:color w:val="000000"/>
                <w:sz w:val="21"/>
                <w:szCs w:val="21"/>
              </w:rPr>
              <w:t>0.404</w:t>
            </w:r>
          </w:p>
        </w:tc>
        <w:tc>
          <w:tcPr>
            <w:tcW w:w="943" w:type="dxa"/>
            <w:tcBorders>
              <w:top w:val="nil"/>
              <w:left w:val="nil"/>
              <w:bottom w:val="single" w:sz="4" w:space="0" w:color="000000"/>
              <w:right w:val="single" w:sz="4" w:space="0" w:color="000000"/>
            </w:tcBorders>
            <w:shd w:val="clear" w:color="auto" w:fill="auto"/>
            <w:vAlign w:val="bottom"/>
          </w:tcPr>
          <w:p w14:paraId="232F4D04" w14:textId="77777777" w:rsidR="004B5C2C" w:rsidRDefault="00000000">
            <w:pPr>
              <w:jc w:val="center"/>
              <w:rPr>
                <w:color w:val="000000"/>
                <w:sz w:val="21"/>
                <w:szCs w:val="21"/>
              </w:rPr>
            </w:pPr>
            <w:r>
              <w:rPr>
                <w:color w:val="000000"/>
                <w:sz w:val="21"/>
                <w:szCs w:val="21"/>
              </w:rPr>
              <w:t>0.686</w:t>
            </w:r>
          </w:p>
        </w:tc>
        <w:tc>
          <w:tcPr>
            <w:tcW w:w="943" w:type="dxa"/>
            <w:tcBorders>
              <w:top w:val="nil"/>
              <w:left w:val="nil"/>
              <w:bottom w:val="single" w:sz="4" w:space="0" w:color="000000"/>
              <w:right w:val="single" w:sz="4" w:space="0" w:color="000000"/>
            </w:tcBorders>
            <w:shd w:val="clear" w:color="auto" w:fill="auto"/>
            <w:vAlign w:val="bottom"/>
          </w:tcPr>
          <w:p w14:paraId="68AA66F8" w14:textId="77777777" w:rsidR="004B5C2C" w:rsidRDefault="00000000">
            <w:pPr>
              <w:jc w:val="center"/>
              <w:rPr>
                <w:color w:val="000000"/>
                <w:sz w:val="21"/>
                <w:szCs w:val="21"/>
              </w:rPr>
            </w:pPr>
            <w:r>
              <w:rPr>
                <w:color w:val="000000"/>
                <w:sz w:val="21"/>
                <w:szCs w:val="21"/>
              </w:rPr>
              <w:t>-0.007</w:t>
            </w:r>
          </w:p>
        </w:tc>
        <w:tc>
          <w:tcPr>
            <w:tcW w:w="943" w:type="dxa"/>
            <w:tcBorders>
              <w:top w:val="nil"/>
              <w:left w:val="nil"/>
              <w:bottom w:val="single" w:sz="4" w:space="0" w:color="000000"/>
              <w:right w:val="single" w:sz="4" w:space="0" w:color="000000"/>
            </w:tcBorders>
            <w:shd w:val="clear" w:color="auto" w:fill="auto"/>
            <w:vAlign w:val="bottom"/>
          </w:tcPr>
          <w:p w14:paraId="6C3D3419" w14:textId="77777777" w:rsidR="004B5C2C" w:rsidRDefault="00000000">
            <w:pPr>
              <w:jc w:val="center"/>
              <w:rPr>
                <w:color w:val="000000"/>
                <w:sz w:val="21"/>
                <w:szCs w:val="21"/>
              </w:rPr>
            </w:pPr>
            <w:r>
              <w:rPr>
                <w:color w:val="000000"/>
                <w:sz w:val="21"/>
                <w:szCs w:val="21"/>
              </w:rPr>
              <w:t>0.011</w:t>
            </w:r>
          </w:p>
        </w:tc>
      </w:tr>
      <w:tr w:rsidR="004B5C2C" w14:paraId="0260CD4A"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61C2B2D1" w14:textId="77777777" w:rsidR="004B5C2C" w:rsidRDefault="00000000">
            <w:pPr>
              <w:rPr>
                <w:color w:val="000000"/>
                <w:sz w:val="21"/>
                <w:szCs w:val="21"/>
              </w:rPr>
            </w:pPr>
            <w:r>
              <w:rPr>
                <w:color w:val="000000"/>
                <w:sz w:val="21"/>
                <w:szCs w:val="21"/>
              </w:rPr>
              <w:t>Age in years</w:t>
            </w:r>
          </w:p>
        </w:tc>
        <w:tc>
          <w:tcPr>
            <w:tcW w:w="1196" w:type="dxa"/>
            <w:tcBorders>
              <w:top w:val="nil"/>
              <w:left w:val="nil"/>
              <w:bottom w:val="single" w:sz="4" w:space="0" w:color="000000"/>
              <w:right w:val="single" w:sz="4" w:space="0" w:color="000000"/>
            </w:tcBorders>
            <w:shd w:val="clear" w:color="auto" w:fill="auto"/>
            <w:vAlign w:val="bottom"/>
          </w:tcPr>
          <w:p w14:paraId="0552E97A" w14:textId="77777777" w:rsidR="004B5C2C" w:rsidRDefault="00000000">
            <w:pPr>
              <w:jc w:val="center"/>
              <w:rPr>
                <w:color w:val="000000"/>
                <w:sz w:val="21"/>
                <w:szCs w:val="21"/>
              </w:rPr>
            </w:pPr>
            <w:r>
              <w:rPr>
                <w:color w:val="000000"/>
                <w:sz w:val="21"/>
                <w:szCs w:val="21"/>
              </w:rPr>
              <w:t>0.0054</w:t>
            </w:r>
          </w:p>
        </w:tc>
        <w:tc>
          <w:tcPr>
            <w:tcW w:w="1057" w:type="dxa"/>
            <w:tcBorders>
              <w:top w:val="nil"/>
              <w:left w:val="nil"/>
              <w:bottom w:val="single" w:sz="4" w:space="0" w:color="000000"/>
              <w:right w:val="single" w:sz="4" w:space="0" w:color="000000"/>
            </w:tcBorders>
            <w:shd w:val="clear" w:color="auto" w:fill="auto"/>
            <w:vAlign w:val="bottom"/>
          </w:tcPr>
          <w:p w14:paraId="58D3A6DD" w14:textId="77777777" w:rsidR="004B5C2C" w:rsidRDefault="00000000">
            <w:pPr>
              <w:jc w:val="center"/>
              <w:rPr>
                <w:color w:val="000000"/>
                <w:sz w:val="21"/>
                <w:szCs w:val="21"/>
              </w:rPr>
            </w:pPr>
            <w:r>
              <w:rPr>
                <w:color w:val="000000"/>
                <w:sz w:val="21"/>
                <w:szCs w:val="21"/>
              </w:rPr>
              <w:t>0.007</w:t>
            </w:r>
          </w:p>
        </w:tc>
        <w:tc>
          <w:tcPr>
            <w:tcW w:w="943" w:type="dxa"/>
            <w:tcBorders>
              <w:top w:val="nil"/>
              <w:left w:val="nil"/>
              <w:bottom w:val="single" w:sz="4" w:space="0" w:color="000000"/>
              <w:right w:val="single" w:sz="4" w:space="0" w:color="000000"/>
            </w:tcBorders>
            <w:shd w:val="clear" w:color="auto" w:fill="auto"/>
            <w:vAlign w:val="bottom"/>
          </w:tcPr>
          <w:p w14:paraId="4AB5594E" w14:textId="77777777" w:rsidR="004B5C2C" w:rsidRDefault="00000000">
            <w:pPr>
              <w:jc w:val="center"/>
              <w:rPr>
                <w:color w:val="000000"/>
                <w:sz w:val="21"/>
                <w:szCs w:val="21"/>
              </w:rPr>
            </w:pPr>
            <w:r>
              <w:rPr>
                <w:color w:val="000000"/>
                <w:sz w:val="21"/>
                <w:szCs w:val="21"/>
              </w:rPr>
              <w:t>0.814</w:t>
            </w:r>
          </w:p>
        </w:tc>
        <w:tc>
          <w:tcPr>
            <w:tcW w:w="943" w:type="dxa"/>
            <w:tcBorders>
              <w:top w:val="nil"/>
              <w:left w:val="nil"/>
              <w:bottom w:val="single" w:sz="4" w:space="0" w:color="000000"/>
              <w:right w:val="single" w:sz="4" w:space="0" w:color="000000"/>
            </w:tcBorders>
            <w:shd w:val="clear" w:color="auto" w:fill="auto"/>
            <w:vAlign w:val="bottom"/>
          </w:tcPr>
          <w:p w14:paraId="2A2FEA31" w14:textId="77777777" w:rsidR="004B5C2C" w:rsidRDefault="00000000">
            <w:pPr>
              <w:jc w:val="center"/>
              <w:rPr>
                <w:color w:val="000000"/>
                <w:sz w:val="21"/>
                <w:szCs w:val="21"/>
              </w:rPr>
            </w:pPr>
            <w:r>
              <w:rPr>
                <w:color w:val="000000"/>
                <w:sz w:val="21"/>
                <w:szCs w:val="21"/>
              </w:rPr>
              <w:t>0.417</w:t>
            </w:r>
          </w:p>
        </w:tc>
        <w:tc>
          <w:tcPr>
            <w:tcW w:w="943" w:type="dxa"/>
            <w:tcBorders>
              <w:top w:val="nil"/>
              <w:left w:val="nil"/>
              <w:bottom w:val="single" w:sz="4" w:space="0" w:color="000000"/>
              <w:right w:val="single" w:sz="4" w:space="0" w:color="000000"/>
            </w:tcBorders>
            <w:shd w:val="clear" w:color="auto" w:fill="auto"/>
            <w:vAlign w:val="bottom"/>
          </w:tcPr>
          <w:p w14:paraId="0B382003" w14:textId="77777777" w:rsidR="004B5C2C" w:rsidRDefault="00000000">
            <w:pPr>
              <w:jc w:val="center"/>
              <w:rPr>
                <w:color w:val="000000"/>
                <w:sz w:val="21"/>
                <w:szCs w:val="21"/>
              </w:rPr>
            </w:pPr>
            <w:r>
              <w:rPr>
                <w:color w:val="000000"/>
                <w:sz w:val="21"/>
                <w:szCs w:val="21"/>
              </w:rPr>
              <w:t>-0.008</w:t>
            </w:r>
          </w:p>
        </w:tc>
        <w:tc>
          <w:tcPr>
            <w:tcW w:w="943" w:type="dxa"/>
            <w:tcBorders>
              <w:top w:val="nil"/>
              <w:left w:val="nil"/>
              <w:bottom w:val="single" w:sz="4" w:space="0" w:color="000000"/>
              <w:right w:val="single" w:sz="4" w:space="0" w:color="000000"/>
            </w:tcBorders>
            <w:shd w:val="clear" w:color="auto" w:fill="auto"/>
            <w:vAlign w:val="bottom"/>
          </w:tcPr>
          <w:p w14:paraId="0330CE23" w14:textId="77777777" w:rsidR="004B5C2C" w:rsidRDefault="00000000">
            <w:pPr>
              <w:jc w:val="center"/>
              <w:rPr>
                <w:color w:val="000000"/>
                <w:sz w:val="21"/>
                <w:szCs w:val="21"/>
              </w:rPr>
            </w:pPr>
            <w:r>
              <w:rPr>
                <w:color w:val="000000"/>
                <w:sz w:val="21"/>
                <w:szCs w:val="21"/>
              </w:rPr>
              <w:t>0.019</w:t>
            </w:r>
          </w:p>
        </w:tc>
      </w:tr>
      <w:tr w:rsidR="004B5C2C" w14:paraId="0B26045C"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56B048AE" w14:textId="77777777" w:rsidR="004B5C2C" w:rsidRDefault="00000000">
            <w:pPr>
              <w:rPr>
                <w:color w:val="000000"/>
                <w:sz w:val="21"/>
                <w:szCs w:val="21"/>
              </w:rPr>
            </w:pPr>
            <w:r>
              <w:rPr>
                <w:color w:val="000000"/>
                <w:sz w:val="21"/>
                <w:szCs w:val="21"/>
              </w:rPr>
              <w:t>Educational level</w:t>
            </w:r>
          </w:p>
        </w:tc>
        <w:tc>
          <w:tcPr>
            <w:tcW w:w="1196" w:type="dxa"/>
            <w:tcBorders>
              <w:top w:val="nil"/>
              <w:left w:val="nil"/>
              <w:bottom w:val="single" w:sz="4" w:space="0" w:color="000000"/>
              <w:right w:val="single" w:sz="4" w:space="0" w:color="000000"/>
            </w:tcBorders>
            <w:shd w:val="clear" w:color="auto" w:fill="auto"/>
            <w:vAlign w:val="bottom"/>
          </w:tcPr>
          <w:p w14:paraId="43E11FE9" w14:textId="77777777" w:rsidR="004B5C2C" w:rsidRDefault="00000000">
            <w:pPr>
              <w:jc w:val="center"/>
              <w:rPr>
                <w:color w:val="000000"/>
                <w:sz w:val="21"/>
                <w:szCs w:val="21"/>
              </w:rPr>
            </w:pPr>
            <w:r>
              <w:rPr>
                <w:color w:val="000000"/>
                <w:sz w:val="21"/>
                <w:szCs w:val="21"/>
              </w:rPr>
              <w:t>-0.0089</w:t>
            </w:r>
          </w:p>
        </w:tc>
        <w:tc>
          <w:tcPr>
            <w:tcW w:w="1057" w:type="dxa"/>
            <w:tcBorders>
              <w:top w:val="nil"/>
              <w:left w:val="nil"/>
              <w:bottom w:val="single" w:sz="4" w:space="0" w:color="000000"/>
              <w:right w:val="single" w:sz="4" w:space="0" w:color="000000"/>
            </w:tcBorders>
            <w:shd w:val="clear" w:color="auto" w:fill="auto"/>
            <w:vAlign w:val="bottom"/>
          </w:tcPr>
          <w:p w14:paraId="2E9204A3" w14:textId="77777777" w:rsidR="004B5C2C" w:rsidRDefault="00000000">
            <w:pPr>
              <w:jc w:val="center"/>
              <w:rPr>
                <w:color w:val="000000"/>
                <w:sz w:val="21"/>
                <w:szCs w:val="21"/>
              </w:rPr>
            </w:pPr>
            <w:r>
              <w:rPr>
                <w:color w:val="000000"/>
                <w:sz w:val="21"/>
                <w:szCs w:val="21"/>
              </w:rPr>
              <w:t>0.025</w:t>
            </w:r>
          </w:p>
        </w:tc>
        <w:tc>
          <w:tcPr>
            <w:tcW w:w="943" w:type="dxa"/>
            <w:tcBorders>
              <w:top w:val="nil"/>
              <w:left w:val="nil"/>
              <w:bottom w:val="single" w:sz="4" w:space="0" w:color="000000"/>
              <w:right w:val="single" w:sz="4" w:space="0" w:color="000000"/>
            </w:tcBorders>
            <w:shd w:val="clear" w:color="auto" w:fill="auto"/>
            <w:vAlign w:val="bottom"/>
          </w:tcPr>
          <w:p w14:paraId="32C8B6A2" w14:textId="77777777" w:rsidR="004B5C2C" w:rsidRDefault="00000000">
            <w:pPr>
              <w:jc w:val="center"/>
              <w:rPr>
                <w:color w:val="000000"/>
                <w:sz w:val="21"/>
                <w:szCs w:val="21"/>
              </w:rPr>
            </w:pPr>
            <w:r>
              <w:rPr>
                <w:color w:val="000000"/>
                <w:sz w:val="21"/>
                <w:szCs w:val="21"/>
              </w:rPr>
              <w:t>-0.363</w:t>
            </w:r>
          </w:p>
        </w:tc>
        <w:tc>
          <w:tcPr>
            <w:tcW w:w="943" w:type="dxa"/>
            <w:tcBorders>
              <w:top w:val="nil"/>
              <w:left w:val="nil"/>
              <w:bottom w:val="single" w:sz="4" w:space="0" w:color="000000"/>
              <w:right w:val="single" w:sz="4" w:space="0" w:color="000000"/>
            </w:tcBorders>
            <w:shd w:val="clear" w:color="auto" w:fill="auto"/>
            <w:vAlign w:val="bottom"/>
          </w:tcPr>
          <w:p w14:paraId="59134163" w14:textId="77777777" w:rsidR="004B5C2C" w:rsidRDefault="00000000">
            <w:pPr>
              <w:jc w:val="center"/>
              <w:rPr>
                <w:color w:val="000000"/>
                <w:sz w:val="21"/>
                <w:szCs w:val="21"/>
              </w:rPr>
            </w:pPr>
            <w:r>
              <w:rPr>
                <w:color w:val="000000"/>
                <w:sz w:val="21"/>
                <w:szCs w:val="21"/>
              </w:rPr>
              <w:t>0.717</w:t>
            </w:r>
          </w:p>
        </w:tc>
        <w:tc>
          <w:tcPr>
            <w:tcW w:w="943" w:type="dxa"/>
            <w:tcBorders>
              <w:top w:val="nil"/>
              <w:left w:val="nil"/>
              <w:bottom w:val="single" w:sz="4" w:space="0" w:color="000000"/>
              <w:right w:val="single" w:sz="4" w:space="0" w:color="000000"/>
            </w:tcBorders>
            <w:shd w:val="clear" w:color="auto" w:fill="auto"/>
            <w:vAlign w:val="bottom"/>
          </w:tcPr>
          <w:p w14:paraId="52C05951" w14:textId="77777777" w:rsidR="004B5C2C" w:rsidRDefault="00000000">
            <w:pPr>
              <w:jc w:val="center"/>
              <w:rPr>
                <w:color w:val="000000"/>
                <w:sz w:val="21"/>
                <w:szCs w:val="21"/>
              </w:rPr>
            </w:pPr>
            <w:r>
              <w:rPr>
                <w:color w:val="000000"/>
                <w:sz w:val="21"/>
                <w:szCs w:val="21"/>
              </w:rPr>
              <w:t>-0.058</w:t>
            </w:r>
          </w:p>
        </w:tc>
        <w:tc>
          <w:tcPr>
            <w:tcW w:w="943" w:type="dxa"/>
            <w:tcBorders>
              <w:top w:val="nil"/>
              <w:left w:val="nil"/>
              <w:bottom w:val="single" w:sz="4" w:space="0" w:color="000000"/>
              <w:right w:val="single" w:sz="4" w:space="0" w:color="000000"/>
            </w:tcBorders>
            <w:shd w:val="clear" w:color="auto" w:fill="auto"/>
            <w:vAlign w:val="bottom"/>
          </w:tcPr>
          <w:p w14:paraId="382F56E9" w14:textId="77777777" w:rsidR="004B5C2C" w:rsidRDefault="00000000">
            <w:pPr>
              <w:jc w:val="center"/>
              <w:rPr>
                <w:color w:val="000000"/>
                <w:sz w:val="21"/>
                <w:szCs w:val="21"/>
              </w:rPr>
            </w:pPr>
            <w:r>
              <w:rPr>
                <w:color w:val="000000"/>
                <w:sz w:val="21"/>
                <w:szCs w:val="21"/>
              </w:rPr>
              <w:t>0.04</w:t>
            </w:r>
          </w:p>
        </w:tc>
      </w:tr>
      <w:tr w:rsidR="004B5C2C" w14:paraId="4539655B"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4C81FD7C" w14:textId="77777777" w:rsidR="004B5C2C" w:rsidRDefault="00000000">
            <w:pPr>
              <w:rPr>
                <w:color w:val="000000"/>
                <w:sz w:val="21"/>
                <w:szCs w:val="21"/>
              </w:rPr>
            </w:pPr>
            <w:r>
              <w:rPr>
                <w:color w:val="000000"/>
                <w:sz w:val="21"/>
                <w:szCs w:val="21"/>
              </w:rPr>
              <w:t>Pre-pregnancy BMI</w:t>
            </w:r>
          </w:p>
        </w:tc>
        <w:tc>
          <w:tcPr>
            <w:tcW w:w="1196" w:type="dxa"/>
            <w:tcBorders>
              <w:top w:val="nil"/>
              <w:left w:val="nil"/>
              <w:bottom w:val="single" w:sz="4" w:space="0" w:color="000000"/>
              <w:right w:val="single" w:sz="4" w:space="0" w:color="000000"/>
            </w:tcBorders>
            <w:shd w:val="clear" w:color="auto" w:fill="auto"/>
            <w:vAlign w:val="bottom"/>
          </w:tcPr>
          <w:p w14:paraId="31E66380" w14:textId="77777777" w:rsidR="004B5C2C" w:rsidRDefault="00000000">
            <w:pPr>
              <w:jc w:val="center"/>
              <w:rPr>
                <w:color w:val="000000"/>
                <w:sz w:val="21"/>
                <w:szCs w:val="21"/>
              </w:rPr>
            </w:pPr>
            <w:r>
              <w:rPr>
                <w:color w:val="000000"/>
                <w:sz w:val="21"/>
                <w:szCs w:val="21"/>
              </w:rPr>
              <w:t>0.013</w:t>
            </w:r>
          </w:p>
        </w:tc>
        <w:tc>
          <w:tcPr>
            <w:tcW w:w="1057" w:type="dxa"/>
            <w:tcBorders>
              <w:top w:val="nil"/>
              <w:left w:val="nil"/>
              <w:bottom w:val="single" w:sz="4" w:space="0" w:color="000000"/>
              <w:right w:val="single" w:sz="4" w:space="0" w:color="000000"/>
            </w:tcBorders>
            <w:shd w:val="clear" w:color="auto" w:fill="auto"/>
            <w:vAlign w:val="bottom"/>
          </w:tcPr>
          <w:p w14:paraId="6E83FD17" w14:textId="77777777" w:rsidR="004B5C2C" w:rsidRDefault="00000000">
            <w:pPr>
              <w:jc w:val="center"/>
              <w:rPr>
                <w:color w:val="000000"/>
                <w:sz w:val="21"/>
                <w:szCs w:val="21"/>
              </w:rPr>
            </w:pPr>
            <w:r>
              <w:rPr>
                <w:color w:val="000000"/>
                <w:sz w:val="21"/>
                <w:szCs w:val="21"/>
              </w:rPr>
              <w:t>0.007</w:t>
            </w:r>
          </w:p>
        </w:tc>
        <w:tc>
          <w:tcPr>
            <w:tcW w:w="943" w:type="dxa"/>
            <w:tcBorders>
              <w:top w:val="nil"/>
              <w:left w:val="nil"/>
              <w:bottom w:val="single" w:sz="4" w:space="0" w:color="000000"/>
              <w:right w:val="single" w:sz="4" w:space="0" w:color="000000"/>
            </w:tcBorders>
            <w:shd w:val="clear" w:color="auto" w:fill="auto"/>
            <w:vAlign w:val="bottom"/>
          </w:tcPr>
          <w:p w14:paraId="58914228" w14:textId="77777777" w:rsidR="004B5C2C" w:rsidRDefault="00000000">
            <w:pPr>
              <w:jc w:val="center"/>
              <w:rPr>
                <w:color w:val="000000"/>
                <w:sz w:val="21"/>
                <w:szCs w:val="21"/>
              </w:rPr>
            </w:pPr>
            <w:r>
              <w:rPr>
                <w:color w:val="000000"/>
                <w:sz w:val="21"/>
                <w:szCs w:val="21"/>
              </w:rPr>
              <w:t>1.951</w:t>
            </w:r>
          </w:p>
        </w:tc>
        <w:tc>
          <w:tcPr>
            <w:tcW w:w="943" w:type="dxa"/>
            <w:tcBorders>
              <w:top w:val="nil"/>
              <w:left w:val="nil"/>
              <w:bottom w:val="single" w:sz="4" w:space="0" w:color="000000"/>
              <w:right w:val="single" w:sz="4" w:space="0" w:color="000000"/>
            </w:tcBorders>
            <w:shd w:val="clear" w:color="auto" w:fill="auto"/>
            <w:vAlign w:val="bottom"/>
          </w:tcPr>
          <w:p w14:paraId="57A3DA76" w14:textId="77777777" w:rsidR="004B5C2C" w:rsidRDefault="00000000">
            <w:pPr>
              <w:jc w:val="center"/>
              <w:rPr>
                <w:color w:val="000000"/>
                <w:sz w:val="21"/>
                <w:szCs w:val="21"/>
              </w:rPr>
            </w:pPr>
            <w:r>
              <w:rPr>
                <w:color w:val="000000"/>
                <w:sz w:val="21"/>
                <w:szCs w:val="21"/>
              </w:rPr>
              <w:t>0.053</w:t>
            </w:r>
          </w:p>
        </w:tc>
        <w:tc>
          <w:tcPr>
            <w:tcW w:w="943" w:type="dxa"/>
            <w:tcBorders>
              <w:top w:val="nil"/>
              <w:left w:val="nil"/>
              <w:bottom w:val="single" w:sz="4" w:space="0" w:color="000000"/>
              <w:right w:val="single" w:sz="4" w:space="0" w:color="000000"/>
            </w:tcBorders>
            <w:shd w:val="clear" w:color="auto" w:fill="auto"/>
            <w:vAlign w:val="bottom"/>
          </w:tcPr>
          <w:p w14:paraId="4400CA37" w14:textId="77777777" w:rsidR="004B5C2C" w:rsidRDefault="00000000">
            <w:pPr>
              <w:jc w:val="center"/>
              <w:rPr>
                <w:color w:val="000000"/>
                <w:sz w:val="21"/>
                <w:szCs w:val="21"/>
              </w:rPr>
            </w:pPr>
            <w:r>
              <w:rPr>
                <w:color w:val="000000"/>
                <w:sz w:val="21"/>
                <w:szCs w:val="21"/>
              </w:rPr>
              <w:t>0</w:t>
            </w:r>
          </w:p>
        </w:tc>
        <w:tc>
          <w:tcPr>
            <w:tcW w:w="943" w:type="dxa"/>
            <w:tcBorders>
              <w:top w:val="nil"/>
              <w:left w:val="nil"/>
              <w:bottom w:val="single" w:sz="4" w:space="0" w:color="000000"/>
              <w:right w:val="single" w:sz="4" w:space="0" w:color="000000"/>
            </w:tcBorders>
            <w:shd w:val="clear" w:color="auto" w:fill="auto"/>
            <w:vAlign w:val="bottom"/>
          </w:tcPr>
          <w:p w14:paraId="6D5A88A7" w14:textId="77777777" w:rsidR="004B5C2C" w:rsidRDefault="00000000">
            <w:pPr>
              <w:jc w:val="center"/>
              <w:rPr>
                <w:color w:val="000000"/>
                <w:sz w:val="21"/>
                <w:szCs w:val="21"/>
              </w:rPr>
            </w:pPr>
            <w:r>
              <w:rPr>
                <w:color w:val="000000"/>
                <w:sz w:val="21"/>
                <w:szCs w:val="21"/>
              </w:rPr>
              <w:t>0.026</w:t>
            </w:r>
          </w:p>
        </w:tc>
      </w:tr>
      <w:tr w:rsidR="004B5C2C" w14:paraId="69C77DB7"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45F2231C" w14:textId="77777777" w:rsidR="004B5C2C" w:rsidRDefault="00000000">
            <w:pPr>
              <w:rPr>
                <w:color w:val="000000"/>
                <w:sz w:val="21"/>
                <w:szCs w:val="21"/>
              </w:rPr>
            </w:pPr>
            <w:r>
              <w:rPr>
                <w:color w:val="000000"/>
                <w:sz w:val="21"/>
                <w:szCs w:val="21"/>
              </w:rPr>
              <w:t>Iron supplement</w:t>
            </w:r>
          </w:p>
        </w:tc>
        <w:tc>
          <w:tcPr>
            <w:tcW w:w="1196" w:type="dxa"/>
            <w:tcBorders>
              <w:top w:val="nil"/>
              <w:left w:val="nil"/>
              <w:bottom w:val="single" w:sz="4" w:space="0" w:color="000000"/>
              <w:right w:val="single" w:sz="4" w:space="0" w:color="000000"/>
            </w:tcBorders>
            <w:shd w:val="clear" w:color="auto" w:fill="auto"/>
            <w:vAlign w:val="bottom"/>
          </w:tcPr>
          <w:p w14:paraId="7539B4D9" w14:textId="77777777" w:rsidR="004B5C2C" w:rsidRDefault="00000000">
            <w:pPr>
              <w:jc w:val="center"/>
              <w:rPr>
                <w:color w:val="000000"/>
                <w:sz w:val="21"/>
                <w:szCs w:val="21"/>
              </w:rPr>
            </w:pPr>
            <w:r>
              <w:rPr>
                <w:color w:val="000000"/>
                <w:sz w:val="21"/>
                <w:szCs w:val="21"/>
              </w:rPr>
              <w:t>-0.0455</w:t>
            </w:r>
          </w:p>
        </w:tc>
        <w:tc>
          <w:tcPr>
            <w:tcW w:w="1057" w:type="dxa"/>
            <w:tcBorders>
              <w:top w:val="nil"/>
              <w:left w:val="nil"/>
              <w:bottom w:val="single" w:sz="4" w:space="0" w:color="000000"/>
              <w:right w:val="single" w:sz="4" w:space="0" w:color="000000"/>
            </w:tcBorders>
            <w:shd w:val="clear" w:color="auto" w:fill="auto"/>
            <w:vAlign w:val="bottom"/>
          </w:tcPr>
          <w:p w14:paraId="41DBD434" w14:textId="77777777" w:rsidR="004B5C2C" w:rsidRDefault="00000000">
            <w:pPr>
              <w:jc w:val="center"/>
              <w:rPr>
                <w:color w:val="000000"/>
                <w:sz w:val="21"/>
                <w:szCs w:val="21"/>
              </w:rPr>
            </w:pPr>
            <w:r>
              <w:rPr>
                <w:color w:val="000000"/>
                <w:sz w:val="21"/>
                <w:szCs w:val="21"/>
              </w:rPr>
              <w:t>0.037</w:t>
            </w:r>
          </w:p>
        </w:tc>
        <w:tc>
          <w:tcPr>
            <w:tcW w:w="943" w:type="dxa"/>
            <w:tcBorders>
              <w:top w:val="nil"/>
              <w:left w:val="nil"/>
              <w:bottom w:val="single" w:sz="4" w:space="0" w:color="000000"/>
              <w:right w:val="single" w:sz="4" w:space="0" w:color="000000"/>
            </w:tcBorders>
            <w:shd w:val="clear" w:color="auto" w:fill="auto"/>
            <w:vAlign w:val="bottom"/>
          </w:tcPr>
          <w:p w14:paraId="2968B3F8" w14:textId="77777777" w:rsidR="004B5C2C" w:rsidRDefault="00000000">
            <w:pPr>
              <w:jc w:val="center"/>
              <w:rPr>
                <w:color w:val="000000"/>
                <w:sz w:val="21"/>
                <w:szCs w:val="21"/>
              </w:rPr>
            </w:pPr>
            <w:r>
              <w:rPr>
                <w:color w:val="000000"/>
                <w:sz w:val="21"/>
                <w:szCs w:val="21"/>
              </w:rPr>
              <w:t>-1.225</w:t>
            </w:r>
          </w:p>
        </w:tc>
        <w:tc>
          <w:tcPr>
            <w:tcW w:w="943" w:type="dxa"/>
            <w:tcBorders>
              <w:top w:val="nil"/>
              <w:left w:val="nil"/>
              <w:bottom w:val="single" w:sz="4" w:space="0" w:color="000000"/>
              <w:right w:val="single" w:sz="4" w:space="0" w:color="000000"/>
            </w:tcBorders>
            <w:shd w:val="clear" w:color="auto" w:fill="auto"/>
            <w:vAlign w:val="bottom"/>
          </w:tcPr>
          <w:p w14:paraId="30CD0C35" w14:textId="77777777" w:rsidR="004B5C2C" w:rsidRDefault="00000000">
            <w:pPr>
              <w:jc w:val="center"/>
              <w:rPr>
                <w:color w:val="000000"/>
                <w:sz w:val="21"/>
                <w:szCs w:val="21"/>
              </w:rPr>
            </w:pPr>
            <w:r>
              <w:rPr>
                <w:color w:val="000000"/>
                <w:sz w:val="21"/>
                <w:szCs w:val="21"/>
              </w:rPr>
              <w:t>0.222</w:t>
            </w:r>
          </w:p>
        </w:tc>
        <w:tc>
          <w:tcPr>
            <w:tcW w:w="943" w:type="dxa"/>
            <w:tcBorders>
              <w:top w:val="nil"/>
              <w:left w:val="nil"/>
              <w:bottom w:val="single" w:sz="4" w:space="0" w:color="000000"/>
              <w:right w:val="single" w:sz="4" w:space="0" w:color="000000"/>
            </w:tcBorders>
            <w:shd w:val="clear" w:color="auto" w:fill="auto"/>
            <w:vAlign w:val="bottom"/>
          </w:tcPr>
          <w:p w14:paraId="455A224C" w14:textId="77777777" w:rsidR="004B5C2C" w:rsidRDefault="00000000">
            <w:pPr>
              <w:jc w:val="center"/>
              <w:rPr>
                <w:color w:val="000000"/>
                <w:sz w:val="21"/>
                <w:szCs w:val="21"/>
              </w:rPr>
            </w:pPr>
            <w:r>
              <w:rPr>
                <w:color w:val="000000"/>
                <w:sz w:val="21"/>
                <w:szCs w:val="21"/>
              </w:rPr>
              <w:t>-0.119</w:t>
            </w:r>
          </w:p>
        </w:tc>
        <w:tc>
          <w:tcPr>
            <w:tcW w:w="943" w:type="dxa"/>
            <w:tcBorders>
              <w:top w:val="nil"/>
              <w:left w:val="nil"/>
              <w:bottom w:val="single" w:sz="4" w:space="0" w:color="000000"/>
              <w:right w:val="single" w:sz="4" w:space="0" w:color="000000"/>
            </w:tcBorders>
            <w:shd w:val="clear" w:color="auto" w:fill="auto"/>
            <w:vAlign w:val="bottom"/>
          </w:tcPr>
          <w:p w14:paraId="2DE29DAB" w14:textId="77777777" w:rsidR="004B5C2C" w:rsidRDefault="00000000">
            <w:pPr>
              <w:jc w:val="center"/>
              <w:rPr>
                <w:color w:val="000000"/>
                <w:sz w:val="21"/>
                <w:szCs w:val="21"/>
              </w:rPr>
            </w:pPr>
            <w:r>
              <w:rPr>
                <w:color w:val="000000"/>
                <w:sz w:val="21"/>
                <w:szCs w:val="21"/>
              </w:rPr>
              <w:t>0.028</w:t>
            </w:r>
          </w:p>
        </w:tc>
      </w:tr>
      <w:tr w:rsidR="004B5C2C" w14:paraId="7325BB28"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252EB218" w14:textId="77777777" w:rsidR="004B5C2C" w:rsidRDefault="00000000">
            <w:pPr>
              <w:rPr>
                <w:color w:val="000000"/>
                <w:sz w:val="21"/>
                <w:szCs w:val="21"/>
              </w:rPr>
            </w:pPr>
            <w:r>
              <w:rPr>
                <w:color w:val="000000"/>
                <w:sz w:val="21"/>
                <w:szCs w:val="21"/>
              </w:rPr>
              <w:t>Multivitamin</w:t>
            </w:r>
          </w:p>
        </w:tc>
        <w:tc>
          <w:tcPr>
            <w:tcW w:w="1196" w:type="dxa"/>
            <w:tcBorders>
              <w:top w:val="nil"/>
              <w:left w:val="nil"/>
              <w:bottom w:val="single" w:sz="4" w:space="0" w:color="000000"/>
              <w:right w:val="single" w:sz="4" w:space="0" w:color="000000"/>
            </w:tcBorders>
            <w:shd w:val="clear" w:color="auto" w:fill="auto"/>
            <w:vAlign w:val="bottom"/>
          </w:tcPr>
          <w:p w14:paraId="0B7309AE" w14:textId="77777777" w:rsidR="004B5C2C" w:rsidRDefault="00000000">
            <w:pPr>
              <w:jc w:val="center"/>
              <w:rPr>
                <w:color w:val="000000"/>
                <w:sz w:val="21"/>
                <w:szCs w:val="21"/>
              </w:rPr>
            </w:pPr>
            <w:r>
              <w:rPr>
                <w:color w:val="000000"/>
                <w:sz w:val="21"/>
                <w:szCs w:val="21"/>
              </w:rPr>
              <w:t>0.0465</w:t>
            </w:r>
          </w:p>
        </w:tc>
        <w:tc>
          <w:tcPr>
            <w:tcW w:w="1057" w:type="dxa"/>
            <w:tcBorders>
              <w:top w:val="nil"/>
              <w:left w:val="nil"/>
              <w:bottom w:val="single" w:sz="4" w:space="0" w:color="000000"/>
              <w:right w:val="single" w:sz="4" w:space="0" w:color="000000"/>
            </w:tcBorders>
            <w:shd w:val="clear" w:color="auto" w:fill="auto"/>
            <w:vAlign w:val="bottom"/>
          </w:tcPr>
          <w:p w14:paraId="57470C36" w14:textId="77777777" w:rsidR="004B5C2C" w:rsidRDefault="00000000">
            <w:pPr>
              <w:jc w:val="center"/>
              <w:rPr>
                <w:color w:val="000000"/>
                <w:sz w:val="21"/>
                <w:szCs w:val="21"/>
              </w:rPr>
            </w:pPr>
            <w:r>
              <w:rPr>
                <w:color w:val="000000"/>
                <w:sz w:val="21"/>
                <w:szCs w:val="21"/>
              </w:rPr>
              <w:t>0.037</w:t>
            </w:r>
          </w:p>
        </w:tc>
        <w:tc>
          <w:tcPr>
            <w:tcW w:w="943" w:type="dxa"/>
            <w:tcBorders>
              <w:top w:val="nil"/>
              <w:left w:val="nil"/>
              <w:bottom w:val="single" w:sz="4" w:space="0" w:color="000000"/>
              <w:right w:val="single" w:sz="4" w:space="0" w:color="000000"/>
            </w:tcBorders>
            <w:shd w:val="clear" w:color="auto" w:fill="auto"/>
            <w:vAlign w:val="bottom"/>
          </w:tcPr>
          <w:p w14:paraId="5BAC4FB4" w14:textId="77777777" w:rsidR="004B5C2C" w:rsidRDefault="00000000">
            <w:pPr>
              <w:jc w:val="center"/>
              <w:rPr>
                <w:color w:val="000000"/>
                <w:sz w:val="21"/>
                <w:szCs w:val="21"/>
              </w:rPr>
            </w:pPr>
            <w:r>
              <w:rPr>
                <w:color w:val="000000"/>
                <w:sz w:val="21"/>
                <w:szCs w:val="21"/>
              </w:rPr>
              <w:t>1.265</w:t>
            </w:r>
          </w:p>
        </w:tc>
        <w:tc>
          <w:tcPr>
            <w:tcW w:w="943" w:type="dxa"/>
            <w:tcBorders>
              <w:top w:val="nil"/>
              <w:left w:val="nil"/>
              <w:bottom w:val="single" w:sz="4" w:space="0" w:color="000000"/>
              <w:right w:val="single" w:sz="4" w:space="0" w:color="000000"/>
            </w:tcBorders>
            <w:shd w:val="clear" w:color="auto" w:fill="auto"/>
            <w:vAlign w:val="bottom"/>
          </w:tcPr>
          <w:p w14:paraId="7C7A8F4B" w14:textId="77777777" w:rsidR="004B5C2C" w:rsidRDefault="00000000">
            <w:pPr>
              <w:jc w:val="center"/>
              <w:rPr>
                <w:color w:val="000000"/>
                <w:sz w:val="21"/>
                <w:szCs w:val="21"/>
              </w:rPr>
            </w:pPr>
            <w:r>
              <w:rPr>
                <w:color w:val="000000"/>
                <w:sz w:val="21"/>
                <w:szCs w:val="21"/>
              </w:rPr>
              <w:t>0.207</w:t>
            </w:r>
          </w:p>
        </w:tc>
        <w:tc>
          <w:tcPr>
            <w:tcW w:w="943" w:type="dxa"/>
            <w:tcBorders>
              <w:top w:val="nil"/>
              <w:left w:val="nil"/>
              <w:bottom w:val="single" w:sz="4" w:space="0" w:color="000000"/>
              <w:right w:val="single" w:sz="4" w:space="0" w:color="000000"/>
            </w:tcBorders>
            <w:shd w:val="clear" w:color="auto" w:fill="auto"/>
            <w:vAlign w:val="bottom"/>
          </w:tcPr>
          <w:p w14:paraId="04D82776" w14:textId="77777777" w:rsidR="004B5C2C" w:rsidRDefault="00000000">
            <w:pPr>
              <w:jc w:val="center"/>
              <w:rPr>
                <w:color w:val="000000"/>
                <w:sz w:val="21"/>
                <w:szCs w:val="21"/>
              </w:rPr>
            </w:pPr>
            <w:r>
              <w:rPr>
                <w:color w:val="000000"/>
                <w:sz w:val="21"/>
                <w:szCs w:val="21"/>
              </w:rPr>
              <w:t>-0.026</w:t>
            </w:r>
          </w:p>
        </w:tc>
        <w:tc>
          <w:tcPr>
            <w:tcW w:w="943" w:type="dxa"/>
            <w:tcBorders>
              <w:top w:val="nil"/>
              <w:left w:val="nil"/>
              <w:bottom w:val="single" w:sz="4" w:space="0" w:color="000000"/>
              <w:right w:val="single" w:sz="4" w:space="0" w:color="000000"/>
            </w:tcBorders>
            <w:shd w:val="clear" w:color="auto" w:fill="auto"/>
            <w:vAlign w:val="bottom"/>
          </w:tcPr>
          <w:p w14:paraId="736E8D0A" w14:textId="77777777" w:rsidR="004B5C2C" w:rsidRDefault="00000000">
            <w:pPr>
              <w:jc w:val="center"/>
              <w:rPr>
                <w:color w:val="000000"/>
                <w:sz w:val="21"/>
                <w:szCs w:val="21"/>
              </w:rPr>
            </w:pPr>
            <w:r>
              <w:rPr>
                <w:color w:val="000000"/>
                <w:sz w:val="21"/>
                <w:szCs w:val="21"/>
              </w:rPr>
              <w:t>0.119</w:t>
            </w:r>
          </w:p>
        </w:tc>
      </w:tr>
      <w:tr w:rsidR="004B5C2C" w14:paraId="5D95609D"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0989D78F" w14:textId="77777777" w:rsidR="004B5C2C" w:rsidRDefault="00000000">
            <w:pPr>
              <w:rPr>
                <w:color w:val="000000"/>
                <w:sz w:val="21"/>
                <w:szCs w:val="21"/>
              </w:rPr>
            </w:pPr>
            <w:r>
              <w:rPr>
                <w:color w:val="000000"/>
                <w:sz w:val="21"/>
                <w:szCs w:val="21"/>
              </w:rPr>
              <w:t>Folic Acid supplement</w:t>
            </w:r>
          </w:p>
        </w:tc>
        <w:tc>
          <w:tcPr>
            <w:tcW w:w="1196" w:type="dxa"/>
            <w:tcBorders>
              <w:top w:val="nil"/>
              <w:left w:val="nil"/>
              <w:bottom w:val="single" w:sz="4" w:space="0" w:color="000000"/>
              <w:right w:val="single" w:sz="4" w:space="0" w:color="000000"/>
            </w:tcBorders>
            <w:shd w:val="clear" w:color="auto" w:fill="auto"/>
            <w:vAlign w:val="bottom"/>
          </w:tcPr>
          <w:p w14:paraId="081F3D54" w14:textId="77777777" w:rsidR="004B5C2C" w:rsidRDefault="00000000">
            <w:pPr>
              <w:jc w:val="center"/>
              <w:rPr>
                <w:color w:val="000000"/>
                <w:sz w:val="21"/>
                <w:szCs w:val="21"/>
              </w:rPr>
            </w:pPr>
            <w:r>
              <w:rPr>
                <w:color w:val="000000"/>
                <w:sz w:val="21"/>
                <w:szCs w:val="21"/>
              </w:rPr>
              <w:t>0.0417</w:t>
            </w:r>
          </w:p>
        </w:tc>
        <w:tc>
          <w:tcPr>
            <w:tcW w:w="1057" w:type="dxa"/>
            <w:tcBorders>
              <w:top w:val="nil"/>
              <w:left w:val="nil"/>
              <w:bottom w:val="single" w:sz="4" w:space="0" w:color="000000"/>
              <w:right w:val="single" w:sz="4" w:space="0" w:color="000000"/>
            </w:tcBorders>
            <w:shd w:val="clear" w:color="auto" w:fill="auto"/>
            <w:vAlign w:val="bottom"/>
          </w:tcPr>
          <w:p w14:paraId="318071B8" w14:textId="77777777" w:rsidR="004B5C2C" w:rsidRDefault="00000000">
            <w:pPr>
              <w:jc w:val="center"/>
              <w:rPr>
                <w:color w:val="000000"/>
                <w:sz w:val="21"/>
                <w:szCs w:val="21"/>
              </w:rPr>
            </w:pPr>
            <w:r>
              <w:rPr>
                <w:color w:val="000000"/>
                <w:sz w:val="21"/>
                <w:szCs w:val="21"/>
              </w:rPr>
              <w:t>0.041</w:t>
            </w:r>
          </w:p>
        </w:tc>
        <w:tc>
          <w:tcPr>
            <w:tcW w:w="943" w:type="dxa"/>
            <w:tcBorders>
              <w:top w:val="nil"/>
              <w:left w:val="nil"/>
              <w:bottom w:val="single" w:sz="4" w:space="0" w:color="000000"/>
              <w:right w:val="single" w:sz="4" w:space="0" w:color="000000"/>
            </w:tcBorders>
            <w:shd w:val="clear" w:color="auto" w:fill="auto"/>
            <w:vAlign w:val="bottom"/>
          </w:tcPr>
          <w:p w14:paraId="27976E25" w14:textId="77777777" w:rsidR="004B5C2C" w:rsidRDefault="00000000">
            <w:pPr>
              <w:jc w:val="center"/>
              <w:rPr>
                <w:color w:val="000000"/>
                <w:sz w:val="21"/>
                <w:szCs w:val="21"/>
              </w:rPr>
            </w:pPr>
            <w:r>
              <w:rPr>
                <w:color w:val="000000"/>
                <w:sz w:val="21"/>
                <w:szCs w:val="21"/>
              </w:rPr>
              <w:t>1.03</w:t>
            </w:r>
          </w:p>
        </w:tc>
        <w:tc>
          <w:tcPr>
            <w:tcW w:w="943" w:type="dxa"/>
            <w:tcBorders>
              <w:top w:val="nil"/>
              <w:left w:val="nil"/>
              <w:bottom w:val="single" w:sz="4" w:space="0" w:color="000000"/>
              <w:right w:val="single" w:sz="4" w:space="0" w:color="000000"/>
            </w:tcBorders>
            <w:shd w:val="clear" w:color="auto" w:fill="auto"/>
            <w:vAlign w:val="bottom"/>
          </w:tcPr>
          <w:p w14:paraId="77695429" w14:textId="77777777" w:rsidR="004B5C2C" w:rsidRDefault="00000000">
            <w:pPr>
              <w:jc w:val="center"/>
              <w:rPr>
                <w:color w:val="000000"/>
                <w:sz w:val="21"/>
                <w:szCs w:val="21"/>
              </w:rPr>
            </w:pPr>
            <w:r>
              <w:rPr>
                <w:color w:val="000000"/>
                <w:sz w:val="21"/>
                <w:szCs w:val="21"/>
              </w:rPr>
              <w:t>0.304</w:t>
            </w:r>
          </w:p>
        </w:tc>
        <w:tc>
          <w:tcPr>
            <w:tcW w:w="943" w:type="dxa"/>
            <w:tcBorders>
              <w:top w:val="nil"/>
              <w:left w:val="nil"/>
              <w:bottom w:val="single" w:sz="4" w:space="0" w:color="000000"/>
              <w:right w:val="single" w:sz="4" w:space="0" w:color="000000"/>
            </w:tcBorders>
            <w:shd w:val="clear" w:color="auto" w:fill="auto"/>
            <w:vAlign w:val="bottom"/>
          </w:tcPr>
          <w:p w14:paraId="1ECE971E" w14:textId="77777777" w:rsidR="004B5C2C" w:rsidRDefault="00000000">
            <w:pPr>
              <w:jc w:val="center"/>
              <w:rPr>
                <w:color w:val="000000"/>
                <w:sz w:val="21"/>
                <w:szCs w:val="21"/>
              </w:rPr>
            </w:pPr>
            <w:r>
              <w:rPr>
                <w:color w:val="000000"/>
                <w:sz w:val="21"/>
                <w:szCs w:val="21"/>
              </w:rPr>
              <w:t>-0.038</w:t>
            </w:r>
          </w:p>
        </w:tc>
        <w:tc>
          <w:tcPr>
            <w:tcW w:w="943" w:type="dxa"/>
            <w:tcBorders>
              <w:top w:val="nil"/>
              <w:left w:val="nil"/>
              <w:bottom w:val="single" w:sz="4" w:space="0" w:color="000000"/>
              <w:right w:val="single" w:sz="4" w:space="0" w:color="000000"/>
            </w:tcBorders>
            <w:shd w:val="clear" w:color="auto" w:fill="auto"/>
            <w:vAlign w:val="bottom"/>
          </w:tcPr>
          <w:p w14:paraId="768814DD" w14:textId="77777777" w:rsidR="004B5C2C" w:rsidRDefault="00000000">
            <w:pPr>
              <w:jc w:val="center"/>
              <w:rPr>
                <w:color w:val="000000"/>
                <w:sz w:val="21"/>
                <w:szCs w:val="21"/>
              </w:rPr>
            </w:pPr>
            <w:r>
              <w:rPr>
                <w:color w:val="000000"/>
                <w:sz w:val="21"/>
                <w:szCs w:val="21"/>
              </w:rPr>
              <w:t>0.122</w:t>
            </w:r>
          </w:p>
        </w:tc>
      </w:tr>
      <w:tr w:rsidR="004B5C2C" w14:paraId="699915F0"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46A84A77" w14:textId="77777777" w:rsidR="004B5C2C" w:rsidRDefault="00000000">
            <w:pPr>
              <w:rPr>
                <w:color w:val="000000"/>
                <w:sz w:val="21"/>
                <w:szCs w:val="21"/>
              </w:rPr>
            </w:pPr>
            <w:r>
              <w:rPr>
                <w:color w:val="000000"/>
                <w:sz w:val="21"/>
                <w:szCs w:val="21"/>
              </w:rPr>
              <w:t>Vitamin D supplement</w:t>
            </w:r>
          </w:p>
        </w:tc>
        <w:tc>
          <w:tcPr>
            <w:tcW w:w="1196" w:type="dxa"/>
            <w:tcBorders>
              <w:top w:val="nil"/>
              <w:left w:val="nil"/>
              <w:bottom w:val="single" w:sz="4" w:space="0" w:color="000000"/>
              <w:right w:val="single" w:sz="4" w:space="0" w:color="000000"/>
            </w:tcBorders>
            <w:shd w:val="clear" w:color="auto" w:fill="auto"/>
            <w:vAlign w:val="bottom"/>
          </w:tcPr>
          <w:p w14:paraId="413D927E" w14:textId="77777777" w:rsidR="004B5C2C" w:rsidRDefault="00000000">
            <w:pPr>
              <w:jc w:val="center"/>
              <w:rPr>
                <w:color w:val="000000"/>
                <w:sz w:val="21"/>
                <w:szCs w:val="21"/>
              </w:rPr>
            </w:pPr>
            <w:r>
              <w:rPr>
                <w:color w:val="000000"/>
                <w:sz w:val="21"/>
                <w:szCs w:val="21"/>
              </w:rPr>
              <w:t>0.0073</w:t>
            </w:r>
          </w:p>
        </w:tc>
        <w:tc>
          <w:tcPr>
            <w:tcW w:w="1057" w:type="dxa"/>
            <w:tcBorders>
              <w:top w:val="nil"/>
              <w:left w:val="nil"/>
              <w:bottom w:val="single" w:sz="4" w:space="0" w:color="000000"/>
              <w:right w:val="single" w:sz="4" w:space="0" w:color="000000"/>
            </w:tcBorders>
            <w:shd w:val="clear" w:color="auto" w:fill="auto"/>
            <w:vAlign w:val="bottom"/>
          </w:tcPr>
          <w:p w14:paraId="7229CEC0" w14:textId="77777777" w:rsidR="004B5C2C" w:rsidRDefault="00000000">
            <w:pPr>
              <w:jc w:val="center"/>
              <w:rPr>
                <w:color w:val="000000"/>
                <w:sz w:val="21"/>
                <w:szCs w:val="21"/>
              </w:rPr>
            </w:pPr>
            <w:r>
              <w:rPr>
                <w:color w:val="000000"/>
                <w:sz w:val="21"/>
                <w:szCs w:val="21"/>
              </w:rPr>
              <w:t>0.044</w:t>
            </w:r>
          </w:p>
        </w:tc>
        <w:tc>
          <w:tcPr>
            <w:tcW w:w="943" w:type="dxa"/>
            <w:tcBorders>
              <w:top w:val="nil"/>
              <w:left w:val="nil"/>
              <w:bottom w:val="single" w:sz="4" w:space="0" w:color="000000"/>
              <w:right w:val="single" w:sz="4" w:space="0" w:color="000000"/>
            </w:tcBorders>
            <w:shd w:val="clear" w:color="auto" w:fill="auto"/>
            <w:vAlign w:val="bottom"/>
          </w:tcPr>
          <w:p w14:paraId="48ED99EE" w14:textId="77777777" w:rsidR="004B5C2C" w:rsidRDefault="00000000">
            <w:pPr>
              <w:jc w:val="center"/>
              <w:rPr>
                <w:color w:val="000000"/>
                <w:sz w:val="21"/>
                <w:szCs w:val="21"/>
              </w:rPr>
            </w:pPr>
            <w:r>
              <w:rPr>
                <w:color w:val="000000"/>
                <w:sz w:val="21"/>
                <w:szCs w:val="21"/>
              </w:rPr>
              <w:t>0.166</w:t>
            </w:r>
          </w:p>
        </w:tc>
        <w:tc>
          <w:tcPr>
            <w:tcW w:w="943" w:type="dxa"/>
            <w:tcBorders>
              <w:top w:val="nil"/>
              <w:left w:val="nil"/>
              <w:bottom w:val="single" w:sz="4" w:space="0" w:color="000000"/>
              <w:right w:val="single" w:sz="4" w:space="0" w:color="000000"/>
            </w:tcBorders>
            <w:shd w:val="clear" w:color="auto" w:fill="auto"/>
            <w:vAlign w:val="bottom"/>
          </w:tcPr>
          <w:p w14:paraId="5E3714CE" w14:textId="77777777" w:rsidR="004B5C2C" w:rsidRDefault="00000000">
            <w:pPr>
              <w:jc w:val="center"/>
              <w:rPr>
                <w:color w:val="000000"/>
                <w:sz w:val="21"/>
                <w:szCs w:val="21"/>
              </w:rPr>
            </w:pPr>
            <w:r>
              <w:rPr>
                <w:color w:val="000000"/>
                <w:sz w:val="21"/>
                <w:szCs w:val="21"/>
              </w:rPr>
              <w:t>0.868</w:t>
            </w:r>
          </w:p>
        </w:tc>
        <w:tc>
          <w:tcPr>
            <w:tcW w:w="943" w:type="dxa"/>
            <w:tcBorders>
              <w:top w:val="nil"/>
              <w:left w:val="nil"/>
              <w:bottom w:val="single" w:sz="4" w:space="0" w:color="000000"/>
              <w:right w:val="single" w:sz="4" w:space="0" w:color="000000"/>
            </w:tcBorders>
            <w:shd w:val="clear" w:color="auto" w:fill="auto"/>
            <w:vAlign w:val="bottom"/>
          </w:tcPr>
          <w:p w14:paraId="0225F868" w14:textId="77777777" w:rsidR="004B5C2C" w:rsidRDefault="00000000">
            <w:pPr>
              <w:jc w:val="center"/>
              <w:rPr>
                <w:color w:val="000000"/>
                <w:sz w:val="21"/>
                <w:szCs w:val="21"/>
              </w:rPr>
            </w:pPr>
            <w:r>
              <w:rPr>
                <w:color w:val="000000"/>
                <w:sz w:val="21"/>
                <w:szCs w:val="21"/>
              </w:rPr>
              <w:t>-0.08</w:t>
            </w:r>
          </w:p>
        </w:tc>
        <w:tc>
          <w:tcPr>
            <w:tcW w:w="943" w:type="dxa"/>
            <w:tcBorders>
              <w:top w:val="nil"/>
              <w:left w:val="nil"/>
              <w:bottom w:val="single" w:sz="4" w:space="0" w:color="000000"/>
              <w:right w:val="single" w:sz="4" w:space="0" w:color="000000"/>
            </w:tcBorders>
            <w:shd w:val="clear" w:color="auto" w:fill="auto"/>
            <w:vAlign w:val="bottom"/>
          </w:tcPr>
          <w:p w14:paraId="05B771E5" w14:textId="77777777" w:rsidR="004B5C2C" w:rsidRDefault="00000000">
            <w:pPr>
              <w:jc w:val="center"/>
              <w:rPr>
                <w:color w:val="000000"/>
                <w:sz w:val="21"/>
                <w:szCs w:val="21"/>
              </w:rPr>
            </w:pPr>
            <w:r>
              <w:rPr>
                <w:color w:val="000000"/>
                <w:sz w:val="21"/>
                <w:szCs w:val="21"/>
              </w:rPr>
              <w:t>0.094</w:t>
            </w:r>
          </w:p>
        </w:tc>
      </w:tr>
      <w:tr w:rsidR="004B5C2C" w14:paraId="522EAF41"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30EB8E6B" w14:textId="77777777" w:rsidR="004B5C2C" w:rsidRDefault="00000000">
            <w:pPr>
              <w:rPr>
                <w:color w:val="000000"/>
                <w:sz w:val="21"/>
                <w:szCs w:val="21"/>
              </w:rPr>
            </w:pPr>
            <w:r>
              <w:rPr>
                <w:color w:val="000000"/>
                <w:sz w:val="21"/>
                <w:szCs w:val="21"/>
              </w:rPr>
              <w:t>Calcium</w:t>
            </w:r>
          </w:p>
        </w:tc>
        <w:tc>
          <w:tcPr>
            <w:tcW w:w="1196" w:type="dxa"/>
            <w:tcBorders>
              <w:top w:val="nil"/>
              <w:left w:val="nil"/>
              <w:bottom w:val="single" w:sz="4" w:space="0" w:color="000000"/>
              <w:right w:val="single" w:sz="4" w:space="0" w:color="000000"/>
            </w:tcBorders>
            <w:shd w:val="clear" w:color="auto" w:fill="auto"/>
            <w:vAlign w:val="bottom"/>
          </w:tcPr>
          <w:p w14:paraId="57C35B30" w14:textId="77777777" w:rsidR="004B5C2C" w:rsidRDefault="00000000">
            <w:pPr>
              <w:jc w:val="center"/>
              <w:rPr>
                <w:color w:val="000000"/>
                <w:sz w:val="21"/>
                <w:szCs w:val="21"/>
              </w:rPr>
            </w:pPr>
            <w:r>
              <w:rPr>
                <w:color w:val="000000"/>
                <w:sz w:val="21"/>
                <w:szCs w:val="21"/>
              </w:rPr>
              <w:t>-0.0294</w:t>
            </w:r>
          </w:p>
        </w:tc>
        <w:tc>
          <w:tcPr>
            <w:tcW w:w="1057" w:type="dxa"/>
            <w:tcBorders>
              <w:top w:val="nil"/>
              <w:left w:val="nil"/>
              <w:bottom w:val="single" w:sz="4" w:space="0" w:color="000000"/>
              <w:right w:val="single" w:sz="4" w:space="0" w:color="000000"/>
            </w:tcBorders>
            <w:shd w:val="clear" w:color="auto" w:fill="auto"/>
            <w:vAlign w:val="bottom"/>
          </w:tcPr>
          <w:p w14:paraId="7C8E22BD" w14:textId="77777777" w:rsidR="004B5C2C" w:rsidRDefault="00000000">
            <w:pPr>
              <w:jc w:val="center"/>
              <w:rPr>
                <w:color w:val="000000"/>
                <w:sz w:val="21"/>
                <w:szCs w:val="21"/>
              </w:rPr>
            </w:pPr>
            <w:r>
              <w:rPr>
                <w:color w:val="000000"/>
                <w:sz w:val="21"/>
                <w:szCs w:val="21"/>
              </w:rPr>
              <w:t>0.03</w:t>
            </w:r>
          </w:p>
        </w:tc>
        <w:tc>
          <w:tcPr>
            <w:tcW w:w="943" w:type="dxa"/>
            <w:tcBorders>
              <w:top w:val="nil"/>
              <w:left w:val="nil"/>
              <w:bottom w:val="single" w:sz="4" w:space="0" w:color="000000"/>
              <w:right w:val="single" w:sz="4" w:space="0" w:color="000000"/>
            </w:tcBorders>
            <w:shd w:val="clear" w:color="auto" w:fill="auto"/>
            <w:vAlign w:val="bottom"/>
          </w:tcPr>
          <w:p w14:paraId="73D7B8D9" w14:textId="77777777" w:rsidR="004B5C2C" w:rsidRDefault="00000000">
            <w:pPr>
              <w:jc w:val="center"/>
              <w:rPr>
                <w:color w:val="000000"/>
                <w:sz w:val="21"/>
                <w:szCs w:val="21"/>
              </w:rPr>
            </w:pPr>
            <w:r>
              <w:rPr>
                <w:color w:val="000000"/>
                <w:sz w:val="21"/>
                <w:szCs w:val="21"/>
              </w:rPr>
              <w:t>-0.992</w:t>
            </w:r>
          </w:p>
        </w:tc>
        <w:tc>
          <w:tcPr>
            <w:tcW w:w="943" w:type="dxa"/>
            <w:tcBorders>
              <w:top w:val="nil"/>
              <w:left w:val="nil"/>
              <w:bottom w:val="single" w:sz="4" w:space="0" w:color="000000"/>
              <w:right w:val="single" w:sz="4" w:space="0" w:color="000000"/>
            </w:tcBorders>
            <w:shd w:val="clear" w:color="auto" w:fill="auto"/>
            <w:vAlign w:val="bottom"/>
          </w:tcPr>
          <w:p w14:paraId="35DB5757" w14:textId="77777777" w:rsidR="004B5C2C" w:rsidRDefault="00000000">
            <w:pPr>
              <w:jc w:val="center"/>
              <w:rPr>
                <w:color w:val="000000"/>
                <w:sz w:val="21"/>
                <w:szCs w:val="21"/>
              </w:rPr>
            </w:pPr>
            <w:r>
              <w:rPr>
                <w:color w:val="000000"/>
                <w:sz w:val="21"/>
                <w:szCs w:val="21"/>
              </w:rPr>
              <w:t>0.323</w:t>
            </w:r>
          </w:p>
        </w:tc>
        <w:tc>
          <w:tcPr>
            <w:tcW w:w="943" w:type="dxa"/>
            <w:tcBorders>
              <w:top w:val="nil"/>
              <w:left w:val="nil"/>
              <w:bottom w:val="single" w:sz="4" w:space="0" w:color="000000"/>
              <w:right w:val="single" w:sz="4" w:space="0" w:color="000000"/>
            </w:tcBorders>
            <w:shd w:val="clear" w:color="auto" w:fill="auto"/>
            <w:vAlign w:val="bottom"/>
          </w:tcPr>
          <w:p w14:paraId="3AB27DD9" w14:textId="77777777" w:rsidR="004B5C2C" w:rsidRDefault="00000000">
            <w:pPr>
              <w:jc w:val="center"/>
              <w:rPr>
                <w:color w:val="000000"/>
                <w:sz w:val="21"/>
                <w:szCs w:val="21"/>
              </w:rPr>
            </w:pPr>
            <w:r>
              <w:rPr>
                <w:color w:val="000000"/>
                <w:sz w:val="21"/>
                <w:szCs w:val="21"/>
              </w:rPr>
              <w:t>-0.088</w:t>
            </w:r>
          </w:p>
        </w:tc>
        <w:tc>
          <w:tcPr>
            <w:tcW w:w="943" w:type="dxa"/>
            <w:tcBorders>
              <w:top w:val="nil"/>
              <w:left w:val="nil"/>
              <w:bottom w:val="single" w:sz="4" w:space="0" w:color="000000"/>
              <w:right w:val="single" w:sz="4" w:space="0" w:color="000000"/>
            </w:tcBorders>
            <w:shd w:val="clear" w:color="auto" w:fill="auto"/>
            <w:vAlign w:val="bottom"/>
          </w:tcPr>
          <w:p w14:paraId="6C92AE1E" w14:textId="77777777" w:rsidR="004B5C2C" w:rsidRDefault="00000000">
            <w:pPr>
              <w:jc w:val="center"/>
              <w:rPr>
                <w:color w:val="000000"/>
                <w:sz w:val="21"/>
                <w:szCs w:val="21"/>
              </w:rPr>
            </w:pPr>
            <w:r>
              <w:rPr>
                <w:color w:val="000000"/>
                <w:sz w:val="21"/>
                <w:szCs w:val="21"/>
              </w:rPr>
              <w:t>0.029</w:t>
            </w:r>
          </w:p>
        </w:tc>
      </w:tr>
      <w:tr w:rsidR="004B5C2C" w14:paraId="01044279"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64064247" w14:textId="77777777" w:rsidR="004B5C2C" w:rsidRDefault="00000000">
            <w:pPr>
              <w:rPr>
                <w:color w:val="000000"/>
                <w:sz w:val="21"/>
                <w:szCs w:val="21"/>
              </w:rPr>
            </w:pPr>
            <w:r>
              <w:rPr>
                <w:color w:val="000000"/>
                <w:sz w:val="21"/>
                <w:szCs w:val="21"/>
              </w:rPr>
              <w:t>Birth weight of the baby (kg)</w:t>
            </w:r>
          </w:p>
        </w:tc>
        <w:tc>
          <w:tcPr>
            <w:tcW w:w="1196" w:type="dxa"/>
            <w:tcBorders>
              <w:top w:val="nil"/>
              <w:left w:val="nil"/>
              <w:bottom w:val="single" w:sz="4" w:space="0" w:color="000000"/>
              <w:right w:val="single" w:sz="4" w:space="0" w:color="000000"/>
            </w:tcBorders>
            <w:shd w:val="clear" w:color="auto" w:fill="auto"/>
            <w:vAlign w:val="bottom"/>
          </w:tcPr>
          <w:p w14:paraId="5F298CAF" w14:textId="77777777" w:rsidR="004B5C2C" w:rsidRDefault="00000000">
            <w:pPr>
              <w:jc w:val="center"/>
              <w:rPr>
                <w:color w:val="000000"/>
                <w:sz w:val="21"/>
                <w:szCs w:val="21"/>
              </w:rPr>
            </w:pPr>
            <w:r>
              <w:rPr>
                <w:color w:val="000000"/>
                <w:sz w:val="21"/>
                <w:szCs w:val="21"/>
              </w:rPr>
              <w:t>-0.0468</w:t>
            </w:r>
          </w:p>
        </w:tc>
        <w:tc>
          <w:tcPr>
            <w:tcW w:w="1057" w:type="dxa"/>
            <w:tcBorders>
              <w:top w:val="nil"/>
              <w:left w:val="nil"/>
              <w:bottom w:val="single" w:sz="4" w:space="0" w:color="000000"/>
              <w:right w:val="single" w:sz="4" w:space="0" w:color="000000"/>
            </w:tcBorders>
            <w:shd w:val="clear" w:color="auto" w:fill="auto"/>
            <w:vAlign w:val="bottom"/>
          </w:tcPr>
          <w:p w14:paraId="58070F2F" w14:textId="77777777" w:rsidR="004B5C2C" w:rsidRDefault="00000000">
            <w:pPr>
              <w:jc w:val="center"/>
              <w:rPr>
                <w:color w:val="000000"/>
                <w:sz w:val="21"/>
                <w:szCs w:val="21"/>
              </w:rPr>
            </w:pPr>
            <w:r>
              <w:rPr>
                <w:color w:val="000000"/>
                <w:sz w:val="21"/>
                <w:szCs w:val="21"/>
              </w:rPr>
              <w:t>0.068</w:t>
            </w:r>
          </w:p>
        </w:tc>
        <w:tc>
          <w:tcPr>
            <w:tcW w:w="943" w:type="dxa"/>
            <w:tcBorders>
              <w:top w:val="nil"/>
              <w:left w:val="nil"/>
              <w:bottom w:val="single" w:sz="4" w:space="0" w:color="000000"/>
              <w:right w:val="single" w:sz="4" w:space="0" w:color="000000"/>
            </w:tcBorders>
            <w:shd w:val="clear" w:color="auto" w:fill="auto"/>
            <w:vAlign w:val="bottom"/>
          </w:tcPr>
          <w:p w14:paraId="21DE5059" w14:textId="77777777" w:rsidR="004B5C2C" w:rsidRDefault="00000000">
            <w:pPr>
              <w:jc w:val="center"/>
              <w:rPr>
                <w:color w:val="000000"/>
                <w:sz w:val="21"/>
                <w:szCs w:val="21"/>
              </w:rPr>
            </w:pPr>
            <w:r>
              <w:rPr>
                <w:color w:val="000000"/>
                <w:sz w:val="21"/>
                <w:szCs w:val="21"/>
              </w:rPr>
              <w:t>-0.688</w:t>
            </w:r>
          </w:p>
        </w:tc>
        <w:tc>
          <w:tcPr>
            <w:tcW w:w="943" w:type="dxa"/>
            <w:tcBorders>
              <w:top w:val="nil"/>
              <w:left w:val="nil"/>
              <w:bottom w:val="single" w:sz="4" w:space="0" w:color="000000"/>
              <w:right w:val="single" w:sz="4" w:space="0" w:color="000000"/>
            </w:tcBorders>
            <w:shd w:val="clear" w:color="auto" w:fill="auto"/>
            <w:vAlign w:val="bottom"/>
          </w:tcPr>
          <w:p w14:paraId="68BD2ABD" w14:textId="77777777" w:rsidR="004B5C2C" w:rsidRDefault="00000000">
            <w:pPr>
              <w:jc w:val="center"/>
              <w:rPr>
                <w:color w:val="000000"/>
                <w:sz w:val="21"/>
                <w:szCs w:val="21"/>
              </w:rPr>
            </w:pPr>
            <w:r>
              <w:rPr>
                <w:color w:val="000000"/>
                <w:sz w:val="21"/>
                <w:szCs w:val="21"/>
              </w:rPr>
              <w:t>0.493</w:t>
            </w:r>
          </w:p>
        </w:tc>
        <w:tc>
          <w:tcPr>
            <w:tcW w:w="943" w:type="dxa"/>
            <w:tcBorders>
              <w:top w:val="nil"/>
              <w:left w:val="nil"/>
              <w:bottom w:val="single" w:sz="4" w:space="0" w:color="000000"/>
              <w:right w:val="single" w:sz="4" w:space="0" w:color="000000"/>
            </w:tcBorders>
            <w:shd w:val="clear" w:color="auto" w:fill="auto"/>
            <w:vAlign w:val="bottom"/>
          </w:tcPr>
          <w:p w14:paraId="3C1D8EA5" w14:textId="77777777" w:rsidR="004B5C2C" w:rsidRDefault="00000000">
            <w:pPr>
              <w:jc w:val="center"/>
              <w:rPr>
                <w:color w:val="000000"/>
                <w:sz w:val="21"/>
                <w:szCs w:val="21"/>
              </w:rPr>
            </w:pPr>
            <w:r>
              <w:rPr>
                <w:color w:val="000000"/>
                <w:sz w:val="21"/>
                <w:szCs w:val="21"/>
              </w:rPr>
              <w:t>-0.181</w:t>
            </w:r>
          </w:p>
        </w:tc>
        <w:tc>
          <w:tcPr>
            <w:tcW w:w="943" w:type="dxa"/>
            <w:tcBorders>
              <w:top w:val="nil"/>
              <w:left w:val="nil"/>
              <w:bottom w:val="single" w:sz="4" w:space="0" w:color="000000"/>
              <w:right w:val="single" w:sz="4" w:space="0" w:color="000000"/>
            </w:tcBorders>
            <w:shd w:val="clear" w:color="auto" w:fill="auto"/>
            <w:vAlign w:val="bottom"/>
          </w:tcPr>
          <w:p w14:paraId="54F61EB1" w14:textId="77777777" w:rsidR="004B5C2C" w:rsidRDefault="00000000">
            <w:pPr>
              <w:jc w:val="center"/>
              <w:rPr>
                <w:color w:val="000000"/>
                <w:sz w:val="21"/>
                <w:szCs w:val="21"/>
              </w:rPr>
            </w:pPr>
            <w:r>
              <w:rPr>
                <w:color w:val="000000"/>
                <w:sz w:val="21"/>
                <w:szCs w:val="21"/>
              </w:rPr>
              <w:t>0.088</w:t>
            </w:r>
          </w:p>
        </w:tc>
      </w:tr>
      <w:tr w:rsidR="004B5C2C" w14:paraId="2E46CECC"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1B76CB17" w14:textId="77777777" w:rsidR="004B5C2C" w:rsidRDefault="00000000">
            <w:pPr>
              <w:rPr>
                <w:color w:val="000000"/>
                <w:sz w:val="21"/>
                <w:szCs w:val="21"/>
              </w:rPr>
            </w:pPr>
            <w:r>
              <w:rPr>
                <w:color w:val="000000"/>
                <w:sz w:val="21"/>
                <w:szCs w:val="21"/>
              </w:rPr>
              <w:t>Gestational age at birth (weeks)</w:t>
            </w:r>
          </w:p>
        </w:tc>
        <w:tc>
          <w:tcPr>
            <w:tcW w:w="1196" w:type="dxa"/>
            <w:tcBorders>
              <w:top w:val="nil"/>
              <w:left w:val="nil"/>
              <w:bottom w:val="single" w:sz="4" w:space="0" w:color="000000"/>
              <w:right w:val="single" w:sz="4" w:space="0" w:color="000000"/>
            </w:tcBorders>
            <w:shd w:val="clear" w:color="auto" w:fill="auto"/>
            <w:vAlign w:val="bottom"/>
          </w:tcPr>
          <w:p w14:paraId="3759EE80" w14:textId="77777777" w:rsidR="004B5C2C" w:rsidRDefault="00000000">
            <w:pPr>
              <w:jc w:val="center"/>
              <w:rPr>
                <w:color w:val="000000"/>
                <w:sz w:val="21"/>
                <w:szCs w:val="21"/>
              </w:rPr>
            </w:pPr>
            <w:r>
              <w:rPr>
                <w:color w:val="000000"/>
                <w:sz w:val="21"/>
                <w:szCs w:val="21"/>
              </w:rPr>
              <w:t>-0.0214</w:t>
            </w:r>
          </w:p>
        </w:tc>
        <w:tc>
          <w:tcPr>
            <w:tcW w:w="1057" w:type="dxa"/>
            <w:tcBorders>
              <w:top w:val="nil"/>
              <w:left w:val="nil"/>
              <w:bottom w:val="single" w:sz="4" w:space="0" w:color="000000"/>
              <w:right w:val="single" w:sz="4" w:space="0" w:color="000000"/>
            </w:tcBorders>
            <w:shd w:val="clear" w:color="auto" w:fill="auto"/>
            <w:vAlign w:val="bottom"/>
          </w:tcPr>
          <w:p w14:paraId="101F6BDF" w14:textId="77777777" w:rsidR="004B5C2C" w:rsidRDefault="00000000">
            <w:pPr>
              <w:jc w:val="center"/>
              <w:rPr>
                <w:color w:val="000000"/>
                <w:sz w:val="21"/>
                <w:szCs w:val="21"/>
              </w:rPr>
            </w:pPr>
            <w:r>
              <w:rPr>
                <w:color w:val="000000"/>
                <w:sz w:val="21"/>
                <w:szCs w:val="21"/>
              </w:rPr>
              <w:t>0.025</w:t>
            </w:r>
          </w:p>
        </w:tc>
        <w:tc>
          <w:tcPr>
            <w:tcW w:w="943" w:type="dxa"/>
            <w:tcBorders>
              <w:top w:val="nil"/>
              <w:left w:val="nil"/>
              <w:bottom w:val="single" w:sz="4" w:space="0" w:color="000000"/>
              <w:right w:val="single" w:sz="4" w:space="0" w:color="000000"/>
            </w:tcBorders>
            <w:shd w:val="clear" w:color="auto" w:fill="auto"/>
            <w:vAlign w:val="bottom"/>
          </w:tcPr>
          <w:p w14:paraId="207A1132" w14:textId="77777777" w:rsidR="004B5C2C" w:rsidRDefault="00000000">
            <w:pPr>
              <w:jc w:val="center"/>
              <w:rPr>
                <w:color w:val="000000"/>
                <w:sz w:val="21"/>
                <w:szCs w:val="21"/>
              </w:rPr>
            </w:pPr>
            <w:r>
              <w:rPr>
                <w:color w:val="000000"/>
                <w:sz w:val="21"/>
                <w:szCs w:val="21"/>
              </w:rPr>
              <w:t>-0.867</w:t>
            </w:r>
          </w:p>
        </w:tc>
        <w:tc>
          <w:tcPr>
            <w:tcW w:w="943" w:type="dxa"/>
            <w:tcBorders>
              <w:top w:val="nil"/>
              <w:left w:val="nil"/>
              <w:bottom w:val="single" w:sz="4" w:space="0" w:color="000000"/>
              <w:right w:val="single" w:sz="4" w:space="0" w:color="000000"/>
            </w:tcBorders>
            <w:shd w:val="clear" w:color="auto" w:fill="auto"/>
            <w:vAlign w:val="bottom"/>
          </w:tcPr>
          <w:p w14:paraId="05F27413" w14:textId="77777777" w:rsidR="004B5C2C" w:rsidRDefault="00000000">
            <w:pPr>
              <w:jc w:val="center"/>
              <w:rPr>
                <w:color w:val="000000"/>
                <w:sz w:val="21"/>
                <w:szCs w:val="21"/>
              </w:rPr>
            </w:pPr>
            <w:r>
              <w:rPr>
                <w:color w:val="000000"/>
                <w:sz w:val="21"/>
                <w:szCs w:val="21"/>
              </w:rPr>
              <w:t>0.387</w:t>
            </w:r>
          </w:p>
        </w:tc>
        <w:tc>
          <w:tcPr>
            <w:tcW w:w="943" w:type="dxa"/>
            <w:tcBorders>
              <w:top w:val="nil"/>
              <w:left w:val="nil"/>
              <w:bottom w:val="single" w:sz="4" w:space="0" w:color="000000"/>
              <w:right w:val="single" w:sz="4" w:space="0" w:color="000000"/>
            </w:tcBorders>
            <w:shd w:val="clear" w:color="auto" w:fill="auto"/>
            <w:vAlign w:val="bottom"/>
          </w:tcPr>
          <w:p w14:paraId="415BA643" w14:textId="77777777" w:rsidR="004B5C2C" w:rsidRDefault="00000000">
            <w:pPr>
              <w:jc w:val="center"/>
              <w:rPr>
                <w:color w:val="000000"/>
                <w:sz w:val="21"/>
                <w:szCs w:val="21"/>
              </w:rPr>
            </w:pPr>
            <w:r>
              <w:rPr>
                <w:color w:val="000000"/>
                <w:sz w:val="21"/>
                <w:szCs w:val="21"/>
              </w:rPr>
              <w:t>-0.07</w:t>
            </w:r>
          </w:p>
        </w:tc>
        <w:tc>
          <w:tcPr>
            <w:tcW w:w="943" w:type="dxa"/>
            <w:tcBorders>
              <w:top w:val="nil"/>
              <w:left w:val="nil"/>
              <w:bottom w:val="single" w:sz="4" w:space="0" w:color="000000"/>
              <w:right w:val="single" w:sz="4" w:space="0" w:color="000000"/>
            </w:tcBorders>
            <w:shd w:val="clear" w:color="auto" w:fill="auto"/>
            <w:vAlign w:val="bottom"/>
          </w:tcPr>
          <w:p w14:paraId="74063C5E" w14:textId="77777777" w:rsidR="004B5C2C" w:rsidRDefault="00000000">
            <w:pPr>
              <w:jc w:val="center"/>
              <w:rPr>
                <w:color w:val="000000"/>
                <w:sz w:val="21"/>
                <w:szCs w:val="21"/>
              </w:rPr>
            </w:pPr>
            <w:r>
              <w:rPr>
                <w:color w:val="000000"/>
                <w:sz w:val="21"/>
                <w:szCs w:val="21"/>
              </w:rPr>
              <w:t>0.027</w:t>
            </w:r>
          </w:p>
        </w:tc>
      </w:tr>
      <w:tr w:rsidR="004B5C2C" w14:paraId="3F1AA574"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6D782A45" w14:textId="77777777" w:rsidR="004B5C2C" w:rsidRDefault="00000000">
            <w:pPr>
              <w:rPr>
                <w:color w:val="000000"/>
                <w:sz w:val="21"/>
                <w:szCs w:val="21"/>
              </w:rPr>
            </w:pPr>
            <w:r>
              <w:rPr>
                <w:color w:val="000000"/>
                <w:sz w:val="21"/>
                <w:szCs w:val="21"/>
              </w:rPr>
              <w:t>Frequency of physical activities</w:t>
            </w:r>
          </w:p>
        </w:tc>
        <w:tc>
          <w:tcPr>
            <w:tcW w:w="1196" w:type="dxa"/>
            <w:tcBorders>
              <w:top w:val="nil"/>
              <w:left w:val="nil"/>
              <w:bottom w:val="single" w:sz="4" w:space="0" w:color="000000"/>
              <w:right w:val="single" w:sz="4" w:space="0" w:color="000000"/>
            </w:tcBorders>
            <w:shd w:val="clear" w:color="auto" w:fill="auto"/>
            <w:vAlign w:val="bottom"/>
          </w:tcPr>
          <w:p w14:paraId="35FA81D1" w14:textId="77777777" w:rsidR="004B5C2C" w:rsidRDefault="00000000">
            <w:pPr>
              <w:jc w:val="center"/>
              <w:rPr>
                <w:color w:val="000000"/>
                <w:sz w:val="21"/>
                <w:szCs w:val="21"/>
              </w:rPr>
            </w:pPr>
            <w:r>
              <w:rPr>
                <w:color w:val="000000"/>
                <w:sz w:val="21"/>
                <w:szCs w:val="21"/>
              </w:rPr>
              <w:t>-0.075</w:t>
            </w:r>
          </w:p>
        </w:tc>
        <w:tc>
          <w:tcPr>
            <w:tcW w:w="1057" w:type="dxa"/>
            <w:tcBorders>
              <w:top w:val="nil"/>
              <w:left w:val="nil"/>
              <w:bottom w:val="single" w:sz="4" w:space="0" w:color="000000"/>
              <w:right w:val="single" w:sz="4" w:space="0" w:color="000000"/>
            </w:tcBorders>
            <w:shd w:val="clear" w:color="auto" w:fill="auto"/>
            <w:vAlign w:val="bottom"/>
          </w:tcPr>
          <w:p w14:paraId="6653065D" w14:textId="77777777" w:rsidR="004B5C2C" w:rsidRDefault="00000000">
            <w:pPr>
              <w:jc w:val="center"/>
              <w:rPr>
                <w:color w:val="000000"/>
                <w:sz w:val="21"/>
                <w:szCs w:val="21"/>
              </w:rPr>
            </w:pPr>
            <w:r>
              <w:rPr>
                <w:color w:val="000000"/>
                <w:sz w:val="21"/>
                <w:szCs w:val="21"/>
              </w:rPr>
              <w:t>0.031</w:t>
            </w:r>
          </w:p>
        </w:tc>
        <w:tc>
          <w:tcPr>
            <w:tcW w:w="943" w:type="dxa"/>
            <w:tcBorders>
              <w:top w:val="nil"/>
              <w:left w:val="nil"/>
              <w:bottom w:val="single" w:sz="4" w:space="0" w:color="000000"/>
              <w:right w:val="single" w:sz="4" w:space="0" w:color="000000"/>
            </w:tcBorders>
            <w:shd w:val="clear" w:color="auto" w:fill="auto"/>
            <w:vAlign w:val="bottom"/>
          </w:tcPr>
          <w:p w14:paraId="1A281D04" w14:textId="77777777" w:rsidR="004B5C2C" w:rsidRDefault="00000000">
            <w:pPr>
              <w:jc w:val="center"/>
              <w:rPr>
                <w:color w:val="000000"/>
                <w:sz w:val="21"/>
                <w:szCs w:val="21"/>
              </w:rPr>
            </w:pPr>
            <w:r>
              <w:rPr>
                <w:color w:val="000000"/>
                <w:sz w:val="21"/>
                <w:szCs w:val="21"/>
              </w:rPr>
              <w:t>-2.405</w:t>
            </w:r>
          </w:p>
        </w:tc>
        <w:tc>
          <w:tcPr>
            <w:tcW w:w="943" w:type="dxa"/>
            <w:tcBorders>
              <w:top w:val="nil"/>
              <w:left w:val="nil"/>
              <w:bottom w:val="single" w:sz="4" w:space="0" w:color="000000"/>
              <w:right w:val="single" w:sz="4" w:space="0" w:color="000000"/>
            </w:tcBorders>
            <w:shd w:val="clear" w:color="auto" w:fill="auto"/>
            <w:vAlign w:val="bottom"/>
          </w:tcPr>
          <w:p w14:paraId="0FEDE644" w14:textId="77777777" w:rsidR="004B5C2C" w:rsidRDefault="00000000">
            <w:pPr>
              <w:jc w:val="center"/>
              <w:rPr>
                <w:color w:val="000000"/>
                <w:sz w:val="21"/>
                <w:szCs w:val="21"/>
              </w:rPr>
            </w:pPr>
            <w:r>
              <w:rPr>
                <w:color w:val="000000"/>
                <w:sz w:val="21"/>
                <w:szCs w:val="21"/>
              </w:rPr>
              <w:t>0.017</w:t>
            </w:r>
          </w:p>
        </w:tc>
        <w:tc>
          <w:tcPr>
            <w:tcW w:w="943" w:type="dxa"/>
            <w:tcBorders>
              <w:top w:val="nil"/>
              <w:left w:val="nil"/>
              <w:bottom w:val="single" w:sz="4" w:space="0" w:color="000000"/>
              <w:right w:val="single" w:sz="4" w:space="0" w:color="000000"/>
            </w:tcBorders>
            <w:shd w:val="clear" w:color="auto" w:fill="auto"/>
            <w:vAlign w:val="bottom"/>
          </w:tcPr>
          <w:p w14:paraId="34A780F1" w14:textId="77777777" w:rsidR="004B5C2C" w:rsidRDefault="00000000">
            <w:pPr>
              <w:jc w:val="center"/>
              <w:rPr>
                <w:color w:val="000000"/>
                <w:sz w:val="21"/>
                <w:szCs w:val="21"/>
              </w:rPr>
            </w:pPr>
            <w:r>
              <w:rPr>
                <w:color w:val="000000"/>
                <w:sz w:val="21"/>
                <w:szCs w:val="21"/>
              </w:rPr>
              <w:t>-0.136</w:t>
            </w:r>
          </w:p>
        </w:tc>
        <w:tc>
          <w:tcPr>
            <w:tcW w:w="943" w:type="dxa"/>
            <w:tcBorders>
              <w:top w:val="nil"/>
              <w:left w:val="nil"/>
              <w:bottom w:val="single" w:sz="4" w:space="0" w:color="000000"/>
              <w:right w:val="single" w:sz="4" w:space="0" w:color="000000"/>
            </w:tcBorders>
            <w:shd w:val="clear" w:color="auto" w:fill="auto"/>
            <w:vAlign w:val="bottom"/>
          </w:tcPr>
          <w:p w14:paraId="190A66E9" w14:textId="77777777" w:rsidR="004B5C2C" w:rsidRDefault="00000000">
            <w:pPr>
              <w:jc w:val="center"/>
              <w:rPr>
                <w:color w:val="000000"/>
                <w:sz w:val="21"/>
                <w:szCs w:val="21"/>
              </w:rPr>
            </w:pPr>
            <w:r>
              <w:rPr>
                <w:color w:val="000000"/>
                <w:sz w:val="21"/>
                <w:szCs w:val="21"/>
              </w:rPr>
              <w:t>-0.013</w:t>
            </w:r>
          </w:p>
        </w:tc>
      </w:tr>
      <w:tr w:rsidR="004B5C2C" w14:paraId="3E8647EA"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7C4A1E71" w14:textId="77777777" w:rsidR="004B5C2C" w:rsidRDefault="00000000">
            <w:pPr>
              <w:rPr>
                <w:color w:val="000000"/>
                <w:sz w:val="21"/>
                <w:szCs w:val="21"/>
              </w:rPr>
            </w:pPr>
            <w:r>
              <w:rPr>
                <w:color w:val="000000"/>
                <w:sz w:val="21"/>
                <w:szCs w:val="21"/>
              </w:rPr>
              <w:t>Current smoking status</w:t>
            </w:r>
          </w:p>
        </w:tc>
        <w:tc>
          <w:tcPr>
            <w:tcW w:w="1196" w:type="dxa"/>
            <w:tcBorders>
              <w:top w:val="nil"/>
              <w:left w:val="nil"/>
              <w:bottom w:val="single" w:sz="4" w:space="0" w:color="000000"/>
              <w:right w:val="single" w:sz="4" w:space="0" w:color="000000"/>
            </w:tcBorders>
            <w:shd w:val="clear" w:color="auto" w:fill="auto"/>
            <w:vAlign w:val="bottom"/>
          </w:tcPr>
          <w:p w14:paraId="427EC3F2" w14:textId="77777777" w:rsidR="004B5C2C" w:rsidRDefault="00000000">
            <w:pPr>
              <w:jc w:val="center"/>
              <w:rPr>
                <w:color w:val="000000"/>
                <w:sz w:val="21"/>
                <w:szCs w:val="21"/>
              </w:rPr>
            </w:pPr>
            <w:r>
              <w:rPr>
                <w:color w:val="000000"/>
                <w:sz w:val="21"/>
                <w:szCs w:val="21"/>
              </w:rPr>
              <w:t>0.3429</w:t>
            </w:r>
          </w:p>
        </w:tc>
        <w:tc>
          <w:tcPr>
            <w:tcW w:w="1057" w:type="dxa"/>
            <w:tcBorders>
              <w:top w:val="nil"/>
              <w:left w:val="nil"/>
              <w:bottom w:val="single" w:sz="4" w:space="0" w:color="000000"/>
              <w:right w:val="single" w:sz="4" w:space="0" w:color="000000"/>
            </w:tcBorders>
            <w:shd w:val="clear" w:color="auto" w:fill="auto"/>
            <w:vAlign w:val="bottom"/>
          </w:tcPr>
          <w:p w14:paraId="142FEE2A" w14:textId="77777777" w:rsidR="004B5C2C" w:rsidRDefault="00000000">
            <w:pPr>
              <w:jc w:val="center"/>
              <w:rPr>
                <w:color w:val="000000"/>
                <w:sz w:val="21"/>
                <w:szCs w:val="21"/>
              </w:rPr>
            </w:pPr>
            <w:r>
              <w:rPr>
                <w:color w:val="000000"/>
                <w:sz w:val="21"/>
                <w:szCs w:val="21"/>
              </w:rPr>
              <w:t>0.177</w:t>
            </w:r>
          </w:p>
        </w:tc>
        <w:tc>
          <w:tcPr>
            <w:tcW w:w="943" w:type="dxa"/>
            <w:tcBorders>
              <w:top w:val="nil"/>
              <w:left w:val="nil"/>
              <w:bottom w:val="single" w:sz="4" w:space="0" w:color="000000"/>
              <w:right w:val="single" w:sz="4" w:space="0" w:color="000000"/>
            </w:tcBorders>
            <w:shd w:val="clear" w:color="auto" w:fill="auto"/>
            <w:vAlign w:val="bottom"/>
          </w:tcPr>
          <w:p w14:paraId="0DD06D2B" w14:textId="77777777" w:rsidR="004B5C2C" w:rsidRDefault="00000000">
            <w:pPr>
              <w:jc w:val="center"/>
              <w:rPr>
                <w:color w:val="000000"/>
                <w:sz w:val="21"/>
                <w:szCs w:val="21"/>
              </w:rPr>
            </w:pPr>
            <w:r>
              <w:rPr>
                <w:color w:val="000000"/>
                <w:sz w:val="21"/>
                <w:szCs w:val="21"/>
              </w:rPr>
              <w:t>1.935</w:t>
            </w:r>
          </w:p>
        </w:tc>
        <w:tc>
          <w:tcPr>
            <w:tcW w:w="943" w:type="dxa"/>
            <w:tcBorders>
              <w:top w:val="nil"/>
              <w:left w:val="nil"/>
              <w:bottom w:val="single" w:sz="4" w:space="0" w:color="000000"/>
              <w:right w:val="single" w:sz="4" w:space="0" w:color="000000"/>
            </w:tcBorders>
            <w:shd w:val="clear" w:color="auto" w:fill="auto"/>
            <w:vAlign w:val="bottom"/>
          </w:tcPr>
          <w:p w14:paraId="0FF8CF09" w14:textId="77777777" w:rsidR="004B5C2C" w:rsidRDefault="00000000">
            <w:pPr>
              <w:jc w:val="center"/>
              <w:rPr>
                <w:color w:val="000000"/>
                <w:sz w:val="21"/>
                <w:szCs w:val="21"/>
              </w:rPr>
            </w:pPr>
            <w:r>
              <w:rPr>
                <w:color w:val="000000"/>
                <w:sz w:val="21"/>
                <w:szCs w:val="21"/>
              </w:rPr>
              <w:t>0.055</w:t>
            </w:r>
          </w:p>
        </w:tc>
        <w:tc>
          <w:tcPr>
            <w:tcW w:w="943" w:type="dxa"/>
            <w:tcBorders>
              <w:top w:val="nil"/>
              <w:left w:val="nil"/>
              <w:bottom w:val="single" w:sz="4" w:space="0" w:color="000000"/>
              <w:right w:val="single" w:sz="4" w:space="0" w:color="000000"/>
            </w:tcBorders>
            <w:shd w:val="clear" w:color="auto" w:fill="auto"/>
            <w:vAlign w:val="bottom"/>
          </w:tcPr>
          <w:p w14:paraId="572B3986" w14:textId="77777777" w:rsidR="004B5C2C" w:rsidRDefault="00000000">
            <w:pPr>
              <w:jc w:val="center"/>
              <w:rPr>
                <w:color w:val="000000"/>
                <w:sz w:val="21"/>
                <w:szCs w:val="21"/>
              </w:rPr>
            </w:pPr>
            <w:r>
              <w:rPr>
                <w:color w:val="000000"/>
                <w:sz w:val="21"/>
                <w:szCs w:val="21"/>
              </w:rPr>
              <w:t>-0.007</w:t>
            </w:r>
          </w:p>
        </w:tc>
        <w:tc>
          <w:tcPr>
            <w:tcW w:w="943" w:type="dxa"/>
            <w:tcBorders>
              <w:top w:val="nil"/>
              <w:left w:val="nil"/>
              <w:bottom w:val="single" w:sz="4" w:space="0" w:color="000000"/>
              <w:right w:val="single" w:sz="4" w:space="0" w:color="000000"/>
            </w:tcBorders>
            <w:shd w:val="clear" w:color="auto" w:fill="auto"/>
            <w:vAlign w:val="bottom"/>
          </w:tcPr>
          <w:p w14:paraId="304ABECB" w14:textId="77777777" w:rsidR="004B5C2C" w:rsidRDefault="00000000">
            <w:pPr>
              <w:jc w:val="center"/>
              <w:rPr>
                <w:color w:val="000000"/>
                <w:sz w:val="21"/>
                <w:szCs w:val="21"/>
              </w:rPr>
            </w:pPr>
            <w:r>
              <w:rPr>
                <w:color w:val="000000"/>
                <w:sz w:val="21"/>
                <w:szCs w:val="21"/>
              </w:rPr>
              <w:t>0.693</w:t>
            </w:r>
          </w:p>
        </w:tc>
      </w:tr>
      <w:tr w:rsidR="004B5C2C" w14:paraId="57A4E1AA"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4081B180" w14:textId="77777777" w:rsidR="004B5C2C" w:rsidRDefault="00000000">
            <w:pPr>
              <w:rPr>
                <w:color w:val="000000"/>
                <w:sz w:val="21"/>
                <w:szCs w:val="21"/>
              </w:rPr>
            </w:pPr>
            <w:r>
              <w:rPr>
                <w:color w:val="000000"/>
                <w:sz w:val="21"/>
                <w:szCs w:val="21"/>
              </w:rPr>
              <w:t>Current alcohol consumption</w:t>
            </w:r>
          </w:p>
        </w:tc>
        <w:tc>
          <w:tcPr>
            <w:tcW w:w="1196" w:type="dxa"/>
            <w:tcBorders>
              <w:top w:val="nil"/>
              <w:left w:val="nil"/>
              <w:bottom w:val="single" w:sz="4" w:space="0" w:color="000000"/>
              <w:right w:val="single" w:sz="4" w:space="0" w:color="000000"/>
            </w:tcBorders>
            <w:shd w:val="clear" w:color="auto" w:fill="auto"/>
            <w:vAlign w:val="bottom"/>
          </w:tcPr>
          <w:p w14:paraId="4A835F01" w14:textId="77777777" w:rsidR="004B5C2C" w:rsidRDefault="00000000">
            <w:pPr>
              <w:jc w:val="center"/>
              <w:rPr>
                <w:color w:val="000000"/>
                <w:sz w:val="21"/>
                <w:szCs w:val="21"/>
              </w:rPr>
            </w:pPr>
            <w:r>
              <w:rPr>
                <w:color w:val="000000"/>
                <w:sz w:val="21"/>
                <w:szCs w:val="21"/>
              </w:rPr>
              <w:t>-0.0268</w:t>
            </w:r>
          </w:p>
        </w:tc>
        <w:tc>
          <w:tcPr>
            <w:tcW w:w="1057" w:type="dxa"/>
            <w:tcBorders>
              <w:top w:val="nil"/>
              <w:left w:val="nil"/>
              <w:bottom w:val="single" w:sz="4" w:space="0" w:color="000000"/>
              <w:right w:val="single" w:sz="4" w:space="0" w:color="000000"/>
            </w:tcBorders>
            <w:shd w:val="clear" w:color="auto" w:fill="auto"/>
            <w:vAlign w:val="bottom"/>
          </w:tcPr>
          <w:p w14:paraId="2CE08B99" w14:textId="77777777" w:rsidR="004B5C2C" w:rsidRDefault="00000000">
            <w:pPr>
              <w:jc w:val="center"/>
              <w:rPr>
                <w:color w:val="000000"/>
                <w:sz w:val="21"/>
                <w:szCs w:val="21"/>
              </w:rPr>
            </w:pPr>
            <w:r>
              <w:rPr>
                <w:color w:val="000000"/>
                <w:sz w:val="21"/>
                <w:szCs w:val="21"/>
              </w:rPr>
              <w:t>0.083</w:t>
            </w:r>
          </w:p>
        </w:tc>
        <w:tc>
          <w:tcPr>
            <w:tcW w:w="943" w:type="dxa"/>
            <w:tcBorders>
              <w:top w:val="nil"/>
              <w:left w:val="nil"/>
              <w:bottom w:val="single" w:sz="4" w:space="0" w:color="000000"/>
              <w:right w:val="single" w:sz="4" w:space="0" w:color="000000"/>
            </w:tcBorders>
            <w:shd w:val="clear" w:color="auto" w:fill="auto"/>
            <w:vAlign w:val="bottom"/>
          </w:tcPr>
          <w:p w14:paraId="3D582514" w14:textId="77777777" w:rsidR="004B5C2C" w:rsidRDefault="00000000">
            <w:pPr>
              <w:jc w:val="center"/>
              <w:rPr>
                <w:color w:val="000000"/>
                <w:sz w:val="21"/>
                <w:szCs w:val="21"/>
              </w:rPr>
            </w:pPr>
            <w:r>
              <w:rPr>
                <w:color w:val="000000"/>
                <w:sz w:val="21"/>
                <w:szCs w:val="21"/>
              </w:rPr>
              <w:t>-0.321</w:t>
            </w:r>
          </w:p>
        </w:tc>
        <w:tc>
          <w:tcPr>
            <w:tcW w:w="943" w:type="dxa"/>
            <w:tcBorders>
              <w:top w:val="nil"/>
              <w:left w:val="nil"/>
              <w:bottom w:val="single" w:sz="4" w:space="0" w:color="000000"/>
              <w:right w:val="single" w:sz="4" w:space="0" w:color="000000"/>
            </w:tcBorders>
            <w:shd w:val="clear" w:color="auto" w:fill="auto"/>
            <w:vAlign w:val="bottom"/>
          </w:tcPr>
          <w:p w14:paraId="79934874" w14:textId="77777777" w:rsidR="004B5C2C" w:rsidRDefault="00000000">
            <w:pPr>
              <w:jc w:val="center"/>
              <w:rPr>
                <w:color w:val="000000"/>
                <w:sz w:val="21"/>
                <w:szCs w:val="21"/>
              </w:rPr>
            </w:pPr>
            <w:r>
              <w:rPr>
                <w:color w:val="000000"/>
                <w:sz w:val="21"/>
                <w:szCs w:val="21"/>
              </w:rPr>
              <w:t>0.748</w:t>
            </w:r>
          </w:p>
        </w:tc>
        <w:tc>
          <w:tcPr>
            <w:tcW w:w="943" w:type="dxa"/>
            <w:tcBorders>
              <w:top w:val="nil"/>
              <w:left w:val="nil"/>
              <w:bottom w:val="single" w:sz="4" w:space="0" w:color="000000"/>
              <w:right w:val="single" w:sz="4" w:space="0" w:color="000000"/>
            </w:tcBorders>
            <w:shd w:val="clear" w:color="auto" w:fill="auto"/>
            <w:vAlign w:val="bottom"/>
          </w:tcPr>
          <w:p w14:paraId="224F8254" w14:textId="77777777" w:rsidR="004B5C2C" w:rsidRDefault="00000000">
            <w:pPr>
              <w:jc w:val="center"/>
              <w:rPr>
                <w:color w:val="000000"/>
                <w:sz w:val="21"/>
                <w:szCs w:val="21"/>
              </w:rPr>
            </w:pPr>
            <w:r>
              <w:rPr>
                <w:color w:val="000000"/>
                <w:sz w:val="21"/>
                <w:szCs w:val="21"/>
              </w:rPr>
              <w:t>-0.191</w:t>
            </w:r>
          </w:p>
        </w:tc>
        <w:tc>
          <w:tcPr>
            <w:tcW w:w="943" w:type="dxa"/>
            <w:tcBorders>
              <w:top w:val="nil"/>
              <w:left w:val="nil"/>
              <w:bottom w:val="single" w:sz="4" w:space="0" w:color="000000"/>
              <w:right w:val="single" w:sz="4" w:space="0" w:color="000000"/>
            </w:tcBorders>
            <w:shd w:val="clear" w:color="auto" w:fill="auto"/>
            <w:vAlign w:val="bottom"/>
          </w:tcPr>
          <w:p w14:paraId="5F47917A" w14:textId="77777777" w:rsidR="004B5C2C" w:rsidRDefault="00000000">
            <w:pPr>
              <w:jc w:val="center"/>
              <w:rPr>
                <w:color w:val="000000"/>
                <w:sz w:val="21"/>
                <w:szCs w:val="21"/>
              </w:rPr>
            </w:pPr>
            <w:r>
              <w:rPr>
                <w:color w:val="000000"/>
                <w:sz w:val="21"/>
                <w:szCs w:val="21"/>
              </w:rPr>
              <w:t>0.138</w:t>
            </w:r>
          </w:p>
        </w:tc>
      </w:tr>
      <w:tr w:rsidR="004B5C2C" w14:paraId="195E5D47"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6B72299F" w14:textId="77777777" w:rsidR="004B5C2C" w:rsidRDefault="00000000">
            <w:pPr>
              <w:rPr>
                <w:color w:val="000000"/>
                <w:sz w:val="21"/>
                <w:szCs w:val="21"/>
              </w:rPr>
            </w:pPr>
            <w:r>
              <w:rPr>
                <w:color w:val="000000"/>
                <w:sz w:val="21"/>
                <w:szCs w:val="21"/>
              </w:rPr>
              <w:t>Stress level during pregnancy</w:t>
            </w:r>
          </w:p>
        </w:tc>
        <w:tc>
          <w:tcPr>
            <w:tcW w:w="1196" w:type="dxa"/>
            <w:tcBorders>
              <w:top w:val="nil"/>
              <w:left w:val="nil"/>
              <w:bottom w:val="single" w:sz="4" w:space="0" w:color="000000"/>
              <w:right w:val="single" w:sz="4" w:space="0" w:color="000000"/>
            </w:tcBorders>
            <w:shd w:val="clear" w:color="auto" w:fill="auto"/>
            <w:vAlign w:val="bottom"/>
          </w:tcPr>
          <w:p w14:paraId="15B3A410" w14:textId="77777777" w:rsidR="004B5C2C" w:rsidRDefault="00000000">
            <w:pPr>
              <w:jc w:val="center"/>
              <w:rPr>
                <w:color w:val="000000"/>
                <w:sz w:val="21"/>
                <w:szCs w:val="21"/>
              </w:rPr>
            </w:pPr>
            <w:r>
              <w:rPr>
                <w:color w:val="000000"/>
                <w:sz w:val="21"/>
                <w:szCs w:val="21"/>
              </w:rPr>
              <w:t>0.0064</w:t>
            </w:r>
          </w:p>
        </w:tc>
        <w:tc>
          <w:tcPr>
            <w:tcW w:w="1057" w:type="dxa"/>
            <w:tcBorders>
              <w:top w:val="nil"/>
              <w:left w:val="nil"/>
              <w:bottom w:val="single" w:sz="4" w:space="0" w:color="000000"/>
              <w:right w:val="single" w:sz="4" w:space="0" w:color="000000"/>
            </w:tcBorders>
            <w:shd w:val="clear" w:color="auto" w:fill="auto"/>
            <w:vAlign w:val="bottom"/>
          </w:tcPr>
          <w:p w14:paraId="27A9B17C" w14:textId="77777777" w:rsidR="004B5C2C" w:rsidRDefault="00000000">
            <w:pPr>
              <w:jc w:val="center"/>
              <w:rPr>
                <w:color w:val="000000"/>
                <w:sz w:val="21"/>
                <w:szCs w:val="21"/>
              </w:rPr>
            </w:pPr>
            <w:r>
              <w:rPr>
                <w:color w:val="000000"/>
                <w:sz w:val="21"/>
                <w:szCs w:val="21"/>
              </w:rPr>
              <w:t>0.036</w:t>
            </w:r>
          </w:p>
        </w:tc>
        <w:tc>
          <w:tcPr>
            <w:tcW w:w="943" w:type="dxa"/>
            <w:tcBorders>
              <w:top w:val="nil"/>
              <w:left w:val="nil"/>
              <w:bottom w:val="single" w:sz="4" w:space="0" w:color="000000"/>
              <w:right w:val="single" w:sz="4" w:space="0" w:color="000000"/>
            </w:tcBorders>
            <w:shd w:val="clear" w:color="auto" w:fill="auto"/>
            <w:vAlign w:val="bottom"/>
          </w:tcPr>
          <w:p w14:paraId="340ABA50" w14:textId="77777777" w:rsidR="004B5C2C" w:rsidRDefault="00000000">
            <w:pPr>
              <w:jc w:val="center"/>
              <w:rPr>
                <w:color w:val="000000"/>
                <w:sz w:val="21"/>
                <w:szCs w:val="21"/>
              </w:rPr>
            </w:pPr>
            <w:r>
              <w:rPr>
                <w:color w:val="000000"/>
                <w:sz w:val="21"/>
                <w:szCs w:val="21"/>
              </w:rPr>
              <w:t>0.175</w:t>
            </w:r>
          </w:p>
        </w:tc>
        <w:tc>
          <w:tcPr>
            <w:tcW w:w="943" w:type="dxa"/>
            <w:tcBorders>
              <w:top w:val="nil"/>
              <w:left w:val="nil"/>
              <w:bottom w:val="single" w:sz="4" w:space="0" w:color="000000"/>
              <w:right w:val="single" w:sz="4" w:space="0" w:color="000000"/>
            </w:tcBorders>
            <w:shd w:val="clear" w:color="auto" w:fill="auto"/>
            <w:vAlign w:val="bottom"/>
          </w:tcPr>
          <w:p w14:paraId="1A9A67DB" w14:textId="77777777" w:rsidR="004B5C2C" w:rsidRDefault="00000000">
            <w:pPr>
              <w:jc w:val="center"/>
              <w:rPr>
                <w:color w:val="000000"/>
                <w:sz w:val="21"/>
                <w:szCs w:val="21"/>
              </w:rPr>
            </w:pPr>
            <w:r>
              <w:rPr>
                <w:color w:val="000000"/>
                <w:sz w:val="21"/>
                <w:szCs w:val="21"/>
              </w:rPr>
              <w:t>0.862</w:t>
            </w:r>
          </w:p>
        </w:tc>
        <w:tc>
          <w:tcPr>
            <w:tcW w:w="943" w:type="dxa"/>
            <w:tcBorders>
              <w:top w:val="nil"/>
              <w:left w:val="nil"/>
              <w:bottom w:val="single" w:sz="4" w:space="0" w:color="000000"/>
              <w:right w:val="single" w:sz="4" w:space="0" w:color="000000"/>
            </w:tcBorders>
            <w:shd w:val="clear" w:color="auto" w:fill="auto"/>
            <w:vAlign w:val="bottom"/>
          </w:tcPr>
          <w:p w14:paraId="308EF967" w14:textId="77777777" w:rsidR="004B5C2C" w:rsidRDefault="00000000">
            <w:pPr>
              <w:jc w:val="center"/>
              <w:rPr>
                <w:color w:val="000000"/>
                <w:sz w:val="21"/>
                <w:szCs w:val="21"/>
              </w:rPr>
            </w:pPr>
            <w:r>
              <w:rPr>
                <w:color w:val="000000"/>
                <w:sz w:val="21"/>
                <w:szCs w:val="21"/>
              </w:rPr>
              <w:t>-0.066</w:t>
            </w:r>
          </w:p>
        </w:tc>
        <w:tc>
          <w:tcPr>
            <w:tcW w:w="943" w:type="dxa"/>
            <w:tcBorders>
              <w:top w:val="nil"/>
              <w:left w:val="nil"/>
              <w:bottom w:val="single" w:sz="4" w:space="0" w:color="000000"/>
              <w:right w:val="single" w:sz="4" w:space="0" w:color="000000"/>
            </w:tcBorders>
            <w:shd w:val="clear" w:color="auto" w:fill="auto"/>
            <w:vAlign w:val="bottom"/>
          </w:tcPr>
          <w:p w14:paraId="7802AAC6" w14:textId="77777777" w:rsidR="004B5C2C" w:rsidRDefault="00000000">
            <w:pPr>
              <w:jc w:val="center"/>
              <w:rPr>
                <w:color w:val="000000"/>
                <w:sz w:val="21"/>
                <w:szCs w:val="21"/>
              </w:rPr>
            </w:pPr>
            <w:r>
              <w:rPr>
                <w:color w:val="000000"/>
                <w:sz w:val="21"/>
                <w:szCs w:val="21"/>
              </w:rPr>
              <w:t>0.078</w:t>
            </w:r>
          </w:p>
        </w:tc>
      </w:tr>
      <w:tr w:rsidR="004B5C2C" w14:paraId="23A61925" w14:textId="77777777">
        <w:trPr>
          <w:trHeight w:val="481"/>
        </w:trPr>
        <w:tc>
          <w:tcPr>
            <w:tcW w:w="3493" w:type="dxa"/>
            <w:tcBorders>
              <w:top w:val="nil"/>
              <w:left w:val="single" w:sz="4" w:space="0" w:color="000000"/>
              <w:bottom w:val="single" w:sz="4" w:space="0" w:color="000000"/>
              <w:right w:val="single" w:sz="4" w:space="0" w:color="000000"/>
            </w:tcBorders>
            <w:shd w:val="clear" w:color="auto" w:fill="auto"/>
            <w:vAlign w:val="bottom"/>
          </w:tcPr>
          <w:p w14:paraId="542D1D45" w14:textId="77777777" w:rsidR="004B5C2C" w:rsidRDefault="00000000">
            <w:pPr>
              <w:rPr>
                <w:color w:val="000000"/>
                <w:sz w:val="21"/>
                <w:szCs w:val="21"/>
              </w:rPr>
            </w:pPr>
            <w:r>
              <w:rPr>
                <w:color w:val="000000"/>
                <w:sz w:val="21"/>
                <w:szCs w:val="21"/>
              </w:rPr>
              <w:t xml:space="preserve">Average </w:t>
            </w:r>
            <w:proofErr w:type="spellStart"/>
            <w:r>
              <w:rPr>
                <w:color w:val="000000"/>
                <w:sz w:val="21"/>
                <w:szCs w:val="21"/>
              </w:rPr>
              <w:t>kilometers</w:t>
            </w:r>
            <w:proofErr w:type="spellEnd"/>
            <w:r>
              <w:rPr>
                <w:color w:val="000000"/>
                <w:sz w:val="21"/>
                <w:szCs w:val="21"/>
              </w:rPr>
              <w:t xml:space="preserve"> from your house to the ANC</w:t>
            </w:r>
          </w:p>
        </w:tc>
        <w:tc>
          <w:tcPr>
            <w:tcW w:w="1196" w:type="dxa"/>
            <w:tcBorders>
              <w:top w:val="nil"/>
              <w:left w:val="nil"/>
              <w:bottom w:val="single" w:sz="4" w:space="0" w:color="000000"/>
              <w:right w:val="single" w:sz="4" w:space="0" w:color="000000"/>
            </w:tcBorders>
            <w:shd w:val="clear" w:color="auto" w:fill="auto"/>
            <w:vAlign w:val="bottom"/>
          </w:tcPr>
          <w:p w14:paraId="61C8CDE9" w14:textId="77777777" w:rsidR="004B5C2C" w:rsidRDefault="00000000">
            <w:pPr>
              <w:jc w:val="center"/>
              <w:rPr>
                <w:color w:val="000000"/>
                <w:sz w:val="21"/>
                <w:szCs w:val="21"/>
              </w:rPr>
            </w:pPr>
            <w:r>
              <w:rPr>
                <w:color w:val="000000"/>
                <w:sz w:val="21"/>
                <w:szCs w:val="21"/>
              </w:rPr>
              <w:t>0.0025</w:t>
            </w:r>
          </w:p>
        </w:tc>
        <w:tc>
          <w:tcPr>
            <w:tcW w:w="1057" w:type="dxa"/>
            <w:tcBorders>
              <w:top w:val="nil"/>
              <w:left w:val="nil"/>
              <w:bottom w:val="single" w:sz="4" w:space="0" w:color="000000"/>
              <w:right w:val="single" w:sz="4" w:space="0" w:color="000000"/>
            </w:tcBorders>
            <w:shd w:val="clear" w:color="auto" w:fill="auto"/>
            <w:vAlign w:val="bottom"/>
          </w:tcPr>
          <w:p w14:paraId="6F90486C" w14:textId="77777777" w:rsidR="004B5C2C" w:rsidRDefault="00000000">
            <w:pPr>
              <w:jc w:val="center"/>
              <w:rPr>
                <w:color w:val="000000"/>
                <w:sz w:val="21"/>
                <w:szCs w:val="21"/>
              </w:rPr>
            </w:pPr>
            <w:r>
              <w:rPr>
                <w:color w:val="000000"/>
                <w:sz w:val="21"/>
                <w:szCs w:val="21"/>
              </w:rPr>
              <w:t>0.009</w:t>
            </w:r>
          </w:p>
        </w:tc>
        <w:tc>
          <w:tcPr>
            <w:tcW w:w="943" w:type="dxa"/>
            <w:tcBorders>
              <w:top w:val="nil"/>
              <w:left w:val="nil"/>
              <w:bottom w:val="single" w:sz="4" w:space="0" w:color="000000"/>
              <w:right w:val="single" w:sz="4" w:space="0" w:color="000000"/>
            </w:tcBorders>
            <w:shd w:val="clear" w:color="auto" w:fill="auto"/>
            <w:vAlign w:val="bottom"/>
          </w:tcPr>
          <w:p w14:paraId="0D373CD7" w14:textId="77777777" w:rsidR="004B5C2C" w:rsidRDefault="00000000">
            <w:pPr>
              <w:jc w:val="center"/>
              <w:rPr>
                <w:color w:val="000000"/>
                <w:sz w:val="21"/>
                <w:szCs w:val="21"/>
              </w:rPr>
            </w:pPr>
            <w:r>
              <w:rPr>
                <w:color w:val="000000"/>
                <w:sz w:val="21"/>
                <w:szCs w:val="21"/>
              </w:rPr>
              <w:t>0.274</w:t>
            </w:r>
          </w:p>
        </w:tc>
        <w:tc>
          <w:tcPr>
            <w:tcW w:w="943" w:type="dxa"/>
            <w:tcBorders>
              <w:top w:val="nil"/>
              <w:left w:val="nil"/>
              <w:bottom w:val="single" w:sz="4" w:space="0" w:color="000000"/>
              <w:right w:val="single" w:sz="4" w:space="0" w:color="000000"/>
            </w:tcBorders>
            <w:shd w:val="clear" w:color="auto" w:fill="auto"/>
            <w:vAlign w:val="bottom"/>
          </w:tcPr>
          <w:p w14:paraId="1B25C346" w14:textId="77777777" w:rsidR="004B5C2C" w:rsidRDefault="00000000">
            <w:pPr>
              <w:jc w:val="center"/>
              <w:rPr>
                <w:color w:val="000000"/>
                <w:sz w:val="21"/>
                <w:szCs w:val="21"/>
              </w:rPr>
            </w:pPr>
            <w:r>
              <w:rPr>
                <w:color w:val="000000"/>
                <w:sz w:val="21"/>
                <w:szCs w:val="21"/>
              </w:rPr>
              <w:t>0.785</w:t>
            </w:r>
          </w:p>
        </w:tc>
        <w:tc>
          <w:tcPr>
            <w:tcW w:w="943" w:type="dxa"/>
            <w:tcBorders>
              <w:top w:val="nil"/>
              <w:left w:val="nil"/>
              <w:bottom w:val="single" w:sz="4" w:space="0" w:color="000000"/>
              <w:right w:val="single" w:sz="4" w:space="0" w:color="000000"/>
            </w:tcBorders>
            <w:shd w:val="clear" w:color="auto" w:fill="auto"/>
            <w:vAlign w:val="bottom"/>
          </w:tcPr>
          <w:p w14:paraId="12C10CA1" w14:textId="77777777" w:rsidR="004B5C2C" w:rsidRDefault="00000000">
            <w:pPr>
              <w:jc w:val="center"/>
              <w:rPr>
                <w:color w:val="000000"/>
                <w:sz w:val="21"/>
                <w:szCs w:val="21"/>
              </w:rPr>
            </w:pPr>
            <w:r>
              <w:rPr>
                <w:color w:val="000000"/>
                <w:sz w:val="21"/>
                <w:szCs w:val="21"/>
              </w:rPr>
              <w:t>-0.015</w:t>
            </w:r>
          </w:p>
        </w:tc>
        <w:tc>
          <w:tcPr>
            <w:tcW w:w="943" w:type="dxa"/>
            <w:tcBorders>
              <w:top w:val="nil"/>
              <w:left w:val="nil"/>
              <w:bottom w:val="single" w:sz="4" w:space="0" w:color="000000"/>
              <w:right w:val="single" w:sz="4" w:space="0" w:color="000000"/>
            </w:tcBorders>
            <w:shd w:val="clear" w:color="auto" w:fill="auto"/>
            <w:vAlign w:val="bottom"/>
          </w:tcPr>
          <w:p w14:paraId="130E38CF" w14:textId="77777777" w:rsidR="004B5C2C" w:rsidRDefault="00000000">
            <w:pPr>
              <w:jc w:val="center"/>
              <w:rPr>
                <w:color w:val="000000"/>
                <w:sz w:val="21"/>
                <w:szCs w:val="21"/>
              </w:rPr>
            </w:pPr>
            <w:r>
              <w:rPr>
                <w:color w:val="000000"/>
                <w:sz w:val="21"/>
                <w:szCs w:val="21"/>
              </w:rPr>
              <w:t>0.02</w:t>
            </w:r>
          </w:p>
        </w:tc>
      </w:tr>
    </w:tbl>
    <w:p w14:paraId="361F5FE8" w14:textId="77777777" w:rsidR="004B5C2C" w:rsidRDefault="00000000">
      <w:pPr>
        <w:numPr>
          <w:ilvl w:val="0"/>
          <w:numId w:val="5"/>
        </w:numPr>
        <w:spacing w:before="280"/>
      </w:pPr>
      <w:r>
        <w:rPr>
          <w:b/>
          <w:sz w:val="21"/>
          <w:szCs w:val="21"/>
        </w:rPr>
        <w:t>R-squared</w:t>
      </w:r>
      <w:r>
        <w:rPr>
          <w:sz w:val="21"/>
          <w:szCs w:val="21"/>
        </w:rPr>
        <w:t>: 0.100</w:t>
      </w:r>
    </w:p>
    <w:p w14:paraId="6CAF1B59" w14:textId="77777777" w:rsidR="004B5C2C" w:rsidRDefault="00000000">
      <w:pPr>
        <w:numPr>
          <w:ilvl w:val="0"/>
          <w:numId w:val="5"/>
        </w:numPr>
      </w:pPr>
      <w:r>
        <w:rPr>
          <w:b/>
          <w:sz w:val="21"/>
          <w:szCs w:val="21"/>
        </w:rPr>
        <w:t>Adjusted R-squared</w:t>
      </w:r>
      <w:r>
        <w:rPr>
          <w:sz w:val="21"/>
          <w:szCs w:val="21"/>
        </w:rPr>
        <w:t>: 0.022</w:t>
      </w:r>
    </w:p>
    <w:p w14:paraId="14B91DE5" w14:textId="77777777" w:rsidR="004B5C2C" w:rsidRDefault="00000000">
      <w:pPr>
        <w:numPr>
          <w:ilvl w:val="0"/>
          <w:numId w:val="5"/>
        </w:numPr>
      </w:pPr>
      <w:r>
        <w:rPr>
          <w:b/>
          <w:sz w:val="21"/>
          <w:szCs w:val="21"/>
        </w:rPr>
        <w:t>F-statistic</w:t>
      </w:r>
      <w:r>
        <w:rPr>
          <w:sz w:val="21"/>
          <w:szCs w:val="21"/>
        </w:rPr>
        <w:t>: 1.275</w:t>
      </w:r>
    </w:p>
    <w:p w14:paraId="1CBC97B6" w14:textId="77777777" w:rsidR="004B5C2C" w:rsidRDefault="00000000">
      <w:pPr>
        <w:numPr>
          <w:ilvl w:val="0"/>
          <w:numId w:val="5"/>
        </w:numPr>
      </w:pPr>
      <w:r>
        <w:rPr>
          <w:b/>
          <w:sz w:val="21"/>
          <w:szCs w:val="21"/>
        </w:rPr>
        <w:t>Prob (F-statistic)</w:t>
      </w:r>
      <w:r>
        <w:rPr>
          <w:sz w:val="21"/>
          <w:szCs w:val="21"/>
        </w:rPr>
        <w:t>: 0.217</w:t>
      </w:r>
    </w:p>
    <w:p w14:paraId="0A14D978" w14:textId="77777777" w:rsidR="004B5C2C" w:rsidRDefault="00000000">
      <w:pPr>
        <w:numPr>
          <w:ilvl w:val="0"/>
          <w:numId w:val="5"/>
        </w:numPr>
        <w:spacing w:after="280"/>
      </w:pPr>
      <w:r>
        <w:rPr>
          <w:b/>
          <w:sz w:val="21"/>
          <w:szCs w:val="21"/>
        </w:rPr>
        <w:t>Durbin-Watson</w:t>
      </w:r>
      <w:r>
        <w:rPr>
          <w:sz w:val="21"/>
          <w:szCs w:val="21"/>
        </w:rPr>
        <w:t>: 1.638</w:t>
      </w:r>
    </w:p>
    <w:p w14:paraId="5CE7747C" w14:textId="77777777" w:rsidR="004B5C2C" w:rsidRDefault="00000000">
      <w:pPr>
        <w:pBdr>
          <w:top w:val="nil"/>
          <w:left w:val="nil"/>
          <w:bottom w:val="nil"/>
          <w:right w:val="nil"/>
          <w:between w:val="nil"/>
        </w:pBdr>
        <w:spacing w:before="280" w:after="280" w:line="360" w:lineRule="auto"/>
        <w:jc w:val="both"/>
        <w:rPr>
          <w:color w:val="000000"/>
        </w:rPr>
      </w:pPr>
      <w:r>
        <w:rPr>
          <w:color w:val="000000"/>
        </w:rPr>
        <w:t>This analysis found a statistically significant negative association between the frequency of physical activities during pregnancy and birth outcomes (coefficient = -0.075, 95% CI: -0.136 to -0.013, p = 0.017), indicating a link between more frequent physical activity and poorer birth outcomes. This result is statistically significant as the confidence interval does not include zero. There was a weakly positive relationship between pre-pregnancy BMI and birth outcomes (coefficient = 0.013, 95% CI: 0.000 to 0.026, p = 0.053). This means that a higher pre-pregnancy BMI may slightly improve birth outcomes, but the result is not statistically significant. Other factors, including age, gestational weight gain, and nutritional supplementation, were not statistically significant predictors of birth outcomes, as their confidence intervals included zero, indicating no strong evidence of association. The model explained 10% of the variation in birth outcomes (R² = 0.100), but the overall fit was not strong, as shown by the F-statistic (1.275, p = 0.217), which suggests that the predictors in the model were not very good at explaining things.</w:t>
      </w:r>
    </w:p>
    <w:p w14:paraId="366C931D" w14:textId="77777777" w:rsidR="004B5C2C" w:rsidRDefault="004B5C2C"/>
    <w:p w14:paraId="7E547FBF" w14:textId="77777777" w:rsidR="004B5C2C" w:rsidRDefault="00000000">
      <w:pPr>
        <w:spacing w:line="480" w:lineRule="auto"/>
        <w:jc w:val="both"/>
        <w:rPr>
          <w:b/>
        </w:rPr>
      </w:pPr>
      <w:r>
        <w:rPr>
          <w:b/>
        </w:rPr>
        <w:t>Discussion of Results</w:t>
      </w:r>
    </w:p>
    <w:p w14:paraId="0AB5B5C8" w14:textId="77777777" w:rsidR="004B5C2C" w:rsidRDefault="00000000">
      <w:pPr>
        <w:spacing w:line="480" w:lineRule="auto"/>
        <w:jc w:val="both"/>
        <w:rPr>
          <w:b/>
        </w:rPr>
      </w:pPr>
      <w:r>
        <w:rPr>
          <w:b/>
        </w:rPr>
        <w:t>Dietary Patterns among Pregnant Women</w:t>
      </w:r>
    </w:p>
    <w:p w14:paraId="780B62A4" w14:textId="77777777" w:rsidR="004B5C2C" w:rsidRDefault="00000000">
      <w:pPr>
        <w:spacing w:line="480" w:lineRule="auto"/>
        <w:jc w:val="both"/>
      </w:pPr>
      <w:r>
        <w:t xml:space="preserve">The study identified two primary dietary patterns among pregnant women: a healthy pattern, characterised by high intakes of vegetables and whole grains, and an unhealthy pattern, marked by frequent consumption of fast foods and sweet drinks. These findings resonate with the literature, such as </w:t>
      </w:r>
      <w:proofErr w:type="spellStart"/>
      <w:r>
        <w:t>Kebbe</w:t>
      </w:r>
      <w:proofErr w:type="spellEnd"/>
      <w:r>
        <w:t xml:space="preserve"> et al. (2021), which underscores the difficulty pregnant women face in maintaining balanced diets due to barriers like lack of family support and financial constraints. Similarly, </w:t>
      </w:r>
      <w:proofErr w:type="spellStart"/>
      <w:r>
        <w:t>Tayyem</w:t>
      </w:r>
      <w:proofErr w:type="spellEnd"/>
      <w:r>
        <w:t xml:space="preserve"> et al. (2021) highlighted that educational attainment influences dietary choices, aligning with the observation that socio-demographic factors, including education, play a critical role in shaping dietary patterns during pregnancy. The current results reinforce the need for targeted nutritional interventions that address these barriers and promote healthier eating habits among pregnant women.</w:t>
      </w:r>
    </w:p>
    <w:p w14:paraId="67D41520" w14:textId="77777777" w:rsidR="004B5C2C" w:rsidRDefault="00000000">
      <w:pPr>
        <w:spacing w:line="480" w:lineRule="auto"/>
        <w:jc w:val="both"/>
      </w:pPr>
      <w:r>
        <w:t xml:space="preserve">The result revealed that dietary patterns, particularly the unhealthy pattern, were not significantly associated with birth weight, except for a borderline association with leafy vegetables. This finding contrasts with </w:t>
      </w:r>
      <w:proofErr w:type="spellStart"/>
      <w:r>
        <w:t>Mitran</w:t>
      </w:r>
      <w:proofErr w:type="spellEnd"/>
      <w:r>
        <w:t xml:space="preserve"> et al. (2024), who reported significant associations between specific dietary patterns and nutrient deficiencies that could affect pregnancy outcomes. The divergence suggests that while general dietary patterns provide a broad understanding, specific nutrient intake might be more directly related to birth weight and other outcomes. This highlights the need for more detailed investigations into how individual nutrients and dietary quality influence maternal and foetal health.</w:t>
      </w:r>
    </w:p>
    <w:p w14:paraId="4E3B6E07" w14:textId="77777777" w:rsidR="004B5C2C" w:rsidRDefault="00000000">
      <w:pPr>
        <w:spacing w:line="480" w:lineRule="auto"/>
        <w:jc w:val="both"/>
      </w:pPr>
      <w:r>
        <w:t xml:space="preserve">The results also align with Adeoye and </w:t>
      </w:r>
      <w:proofErr w:type="spellStart"/>
      <w:r>
        <w:t>Okekunle</w:t>
      </w:r>
      <w:proofErr w:type="spellEnd"/>
      <w:r>
        <w:t xml:space="preserve"> (2022), who noted that socio-economic factors, including income and employment status, influence dietary choices during pregnancy. However, the fact that many dietary factors did not show any significant association with birth weight in this study shows how complicated these associations are and how other variables, like height, weight, and BMI before pregnancy, which were significant predictors of birth weight in the regression model, play a role. These findings emphasise the importance of a comprehensive approach that includes both dietary and pre-pregnancy assessments to improve pregnancy outcomes.</w:t>
      </w:r>
    </w:p>
    <w:p w14:paraId="58F8D09E" w14:textId="77777777" w:rsidR="004B5C2C" w:rsidRDefault="004B5C2C">
      <w:pPr>
        <w:spacing w:line="480" w:lineRule="auto"/>
        <w:jc w:val="both"/>
        <w:rPr>
          <w:b/>
        </w:rPr>
      </w:pPr>
    </w:p>
    <w:p w14:paraId="5C682193" w14:textId="77777777" w:rsidR="004B5C2C" w:rsidRDefault="00000000">
      <w:pPr>
        <w:spacing w:line="480" w:lineRule="auto"/>
        <w:jc w:val="both"/>
        <w:rPr>
          <w:b/>
        </w:rPr>
      </w:pPr>
      <w:r>
        <w:rPr>
          <w:b/>
        </w:rPr>
        <w:t>Patterns of Micronutrient Supplementation among Pregnant Women</w:t>
      </w:r>
    </w:p>
    <w:p w14:paraId="21DCFEFD" w14:textId="77777777" w:rsidR="004B5C2C" w:rsidRDefault="00000000">
      <w:pPr>
        <w:spacing w:line="480" w:lineRule="auto"/>
        <w:jc w:val="both"/>
      </w:pPr>
      <w:r>
        <w:t xml:space="preserve">The findings from this study reveal two distinct patterns of micronutrient supplementation among pregnant women: a general supplementation pattern encompassing iron, multivitamins, and folic acid, and a more specific pattern focused on bone health through vitamin D and calcium. These results align with the broader trends identified in the literature. </w:t>
      </w:r>
      <w:proofErr w:type="spellStart"/>
      <w:r>
        <w:t>Enyew</w:t>
      </w:r>
      <w:proofErr w:type="spellEnd"/>
      <w:r>
        <w:t xml:space="preserve"> et al. (2023) found that higher socioeconomic status and educational attainment were positively associated with increased micronutrient intake, a pattern reflected in the observed general supplementation trend. This indicates that socioeconomic factors play a significant role in determining micronutrient supplementation behaviours among pregnant women.</w:t>
      </w:r>
    </w:p>
    <w:p w14:paraId="362EE9AE" w14:textId="77777777" w:rsidR="004B5C2C" w:rsidRDefault="00000000">
      <w:pPr>
        <w:spacing w:line="480" w:lineRule="auto"/>
        <w:jc w:val="both"/>
      </w:pPr>
      <w:r>
        <w:t xml:space="preserve">However, while the study observed strong associations of iron, folic acid, and multivitamins with the general supplementation pattern, their impact on birth weight was not statistically significant. This contrasts with </w:t>
      </w:r>
      <w:proofErr w:type="spellStart"/>
      <w:r>
        <w:t>Jugha</w:t>
      </w:r>
      <w:proofErr w:type="spellEnd"/>
      <w:r>
        <w:t xml:space="preserve"> et al. (2024), who demonstrated that iron and vitamin A intake significantly affected maternal haemoglobin levels and anaemia prevalence. While these micronutrients are crucial for maternal health, the discrepancy suggests that additional factors, such as pre-pregnancy weight and BMI, which were significant predictors of birth weight in this study, may influence their direct impact on birth weight.</w:t>
      </w:r>
    </w:p>
    <w:p w14:paraId="40C793C6" w14:textId="77777777" w:rsidR="004B5C2C" w:rsidRDefault="00000000">
      <w:pPr>
        <w:spacing w:line="480" w:lineRule="auto"/>
        <w:jc w:val="both"/>
        <w:rPr>
          <w:b/>
        </w:rPr>
      </w:pPr>
      <w:r>
        <w:t>The lack of significant associations with certain supplements, like calcium and vitamin D, is in line with what Saros et al. (2024) and Cetin et al. (2019) found, which stresses how important a healthy diet is and how supplements should be used in different situations. The results highlight the complexity of micronutrient supplementation's role in influencing birth outcomes and underscore the need for targeted nutritional strategies that account for individual and socio-economic factors. This emphasises the importance of developing nuanced approaches to micronutrient supplementation that address both general and specific health needs during pregnancy.</w:t>
      </w:r>
    </w:p>
    <w:p w14:paraId="437CEB6C" w14:textId="77777777" w:rsidR="004B5C2C" w:rsidRDefault="004B5C2C"/>
    <w:p w14:paraId="2A605591" w14:textId="77777777" w:rsidR="004B5C2C" w:rsidRDefault="00000000">
      <w:pPr>
        <w:spacing w:line="480" w:lineRule="auto"/>
        <w:jc w:val="both"/>
        <w:rPr>
          <w:b/>
        </w:rPr>
      </w:pPr>
      <w:r>
        <w:rPr>
          <w:b/>
        </w:rPr>
        <w:t>Impact of GWG and Birth Outcome</w:t>
      </w:r>
    </w:p>
    <w:p w14:paraId="4CBF7284" w14:textId="77777777" w:rsidR="004B5C2C" w:rsidRDefault="00000000">
      <w:pPr>
        <w:spacing w:line="480" w:lineRule="auto"/>
        <w:jc w:val="both"/>
      </w:pPr>
      <w:r>
        <w:t xml:space="preserve">This study investigated the impact of gestational weight gain (GWG) on birth outcomes, revealing complexities in its association with both maternal and neonatal health, consistent with findings from existing literature. Notably, the study by </w:t>
      </w:r>
      <w:proofErr w:type="spellStart"/>
      <w:r>
        <w:t>Niyi</w:t>
      </w:r>
      <w:proofErr w:type="spellEnd"/>
      <w:r>
        <w:t xml:space="preserve">, Li, and </w:t>
      </w:r>
      <w:proofErr w:type="spellStart"/>
      <w:r>
        <w:t>Zumah</w:t>
      </w:r>
      <w:proofErr w:type="spellEnd"/>
      <w:r>
        <w:t xml:space="preserve"> (2024) conducted in Northern Ghana highlighted the prevalence of inappropriate GWG, with 84.45% of women experiencing inadequate GWG and 3.11% experiencing excessive GWG. These findings point to a significant relationship between GWG and adverse outcomes such as increased risks of caesarean sections, preterm births, and macrosomia. The results from this study similarly show that GWG is a critical factor influencing birth outcomes, although variations between populations and settings may account for certain differences.</w:t>
      </w:r>
    </w:p>
    <w:p w14:paraId="67991FCC" w14:textId="77777777" w:rsidR="004B5C2C" w:rsidRDefault="00000000">
      <w:pPr>
        <w:spacing w:line="480" w:lineRule="auto"/>
        <w:jc w:val="both"/>
      </w:pPr>
      <w:r>
        <w:t>A significant finding from this study was the statistically negative association between the frequency of physical activities during pregnancy and birth outcomes. This observation aligns with literature from Gascoigne et al. (2023), which highlights the benefits of physical activity during pregnancy, including reduced risks of preterm birth, preeclampsia, and gestational diabetes. However, the potential for overexertion during pregnancy, as discussed by Gascoigne et al., may contribute to adverse outcomes in cases of excessive physical activity, providing an explanation for the negative association observed. This finding underscores the need for further research to determine how the intensity and duration of physical activity may affect pregnancy outcomes.</w:t>
      </w:r>
    </w:p>
    <w:p w14:paraId="7865B9E3" w14:textId="77777777" w:rsidR="004B5C2C" w:rsidRDefault="00000000">
      <w:pPr>
        <w:spacing w:line="480" w:lineRule="auto"/>
        <w:jc w:val="both"/>
      </w:pPr>
      <w:r>
        <w:t xml:space="preserve">The observed weakly positive relationship between </w:t>
      </w:r>
      <w:proofErr w:type="spellStart"/>
      <w:r>
        <w:t>prepregnancy</w:t>
      </w:r>
      <w:proofErr w:type="spellEnd"/>
      <w:r>
        <w:t xml:space="preserve"> BMI and birth outcomes is consistent with earlier studies. Research by Wu et al. (2020) and Yang et al. (2022) demonstrated that higher pre-pregnancy BMI is associated with increased risks of gestational diabetes and macrosomia. Although the association in this study was not statistically significant, the trend aligns with existing evidence suggesting that pre-pregnancy BMI plays a vital role in influencing GWG and subsequent pregnancy outcomes.</w:t>
      </w:r>
    </w:p>
    <w:p w14:paraId="71991F11" w14:textId="77777777" w:rsidR="004B5C2C" w:rsidRDefault="00000000">
      <w:pPr>
        <w:spacing w:line="480" w:lineRule="auto"/>
        <w:jc w:val="both"/>
      </w:pPr>
      <w:r>
        <w:t xml:space="preserve">Interestingly, no significant associations were found between GWG, nutritional supplements, or sociodemographic factors and birth outcomes. This is consistent with findings from </w:t>
      </w:r>
      <w:proofErr w:type="spellStart"/>
      <w:r>
        <w:t>Asefa</w:t>
      </w:r>
      <w:proofErr w:type="spellEnd"/>
      <w:r>
        <w:t xml:space="preserve"> et al. (2020), who reported no significant difference in risks of pre-eclampsia or macrosomia between women with inadequate and adequate GWG. Similarly, Adeoye et al. (2023) found that although excessive GWG is prevalent in some populations, it does not consistently predict adverse outcomes. These findings suggest that the relationship between GWG and birth outcomes is complex and may vary depending on population characteristics and methodologies.</w:t>
      </w:r>
    </w:p>
    <w:p w14:paraId="1A49B4B5" w14:textId="77777777" w:rsidR="004B5C2C" w:rsidRDefault="00000000">
      <w:pPr>
        <w:spacing w:line="480" w:lineRule="auto"/>
        <w:jc w:val="both"/>
      </w:pPr>
      <w:r>
        <w:t xml:space="preserve">The data revealed that nearly half of the participants gained 0–5 kg during pregnancy, with a mean GWG of 5.94 kg, which is lower than the recommended guidelines. Studies by </w:t>
      </w:r>
      <w:proofErr w:type="spellStart"/>
      <w:r>
        <w:t>Bhavadharini</w:t>
      </w:r>
      <w:proofErr w:type="spellEnd"/>
      <w:r>
        <w:t xml:space="preserve"> et al. (2017) and Wang et al. (2021) have emphasised that both inadequate and excessive GWG can lead to complications, such as macrosomia, preterm birth, and caesarean sections. While this study did not find strong associations between GWG and birth weight or gestational age, existing literature stresses the importance of adhering to recommended GWG ranges to optimise maternal and neonatal health outcomes.</w:t>
      </w:r>
    </w:p>
    <w:p w14:paraId="18A63C07" w14:textId="77777777" w:rsidR="004B5C2C" w:rsidRDefault="00000000">
      <w:pPr>
        <w:spacing w:line="480" w:lineRule="auto"/>
        <w:jc w:val="both"/>
        <w:rPr>
          <w:b/>
        </w:rPr>
      </w:pPr>
      <w:r>
        <w:t xml:space="preserve">The lack of significant findings for several factors in the regression analysis may reflect the heterogeneity of the study population, variation in GWG categories, and differences in methodologies. According to </w:t>
      </w:r>
      <w:proofErr w:type="spellStart"/>
      <w:r>
        <w:t>Niyi</w:t>
      </w:r>
      <w:proofErr w:type="spellEnd"/>
      <w:r>
        <w:t xml:space="preserve"> et al. (2024), inadequate GWG is associated with higher risks of premature delivery and a lower likelihood of caesarean sections, whereas excessive GWG increases the risks of macrosomia and caesarean sections. These results underscore the need for targeted interventions and consistent monitoring of GWG throughout pregnancy to mitigate risks associated with adverse maternal and neonatal outcomes.</w:t>
      </w:r>
    </w:p>
    <w:p w14:paraId="3C599BD4" w14:textId="77777777" w:rsidR="004B5C2C" w:rsidRDefault="004B5C2C">
      <w:pPr>
        <w:spacing w:before="280" w:after="280"/>
        <w:jc w:val="both"/>
      </w:pPr>
    </w:p>
    <w:p w14:paraId="54BBF233" w14:textId="77777777" w:rsidR="004B5C2C" w:rsidRDefault="004B5C2C">
      <w:pPr>
        <w:pBdr>
          <w:top w:val="nil"/>
          <w:left w:val="nil"/>
          <w:bottom w:val="nil"/>
          <w:right w:val="nil"/>
          <w:between w:val="nil"/>
        </w:pBdr>
        <w:rPr>
          <w:color w:val="000000"/>
        </w:rPr>
      </w:pPr>
    </w:p>
    <w:p w14:paraId="494774BB" w14:textId="77777777" w:rsidR="004B5C2C" w:rsidRDefault="004B5C2C">
      <w:pPr>
        <w:pBdr>
          <w:top w:val="nil"/>
          <w:left w:val="nil"/>
          <w:bottom w:val="nil"/>
          <w:right w:val="nil"/>
          <w:between w:val="nil"/>
        </w:pBdr>
        <w:rPr>
          <w:color w:val="000000"/>
        </w:rPr>
      </w:pPr>
    </w:p>
    <w:p w14:paraId="5555FA7B" w14:textId="77777777" w:rsidR="004B5C2C" w:rsidRDefault="00000000">
      <w:pPr>
        <w:pBdr>
          <w:top w:val="nil"/>
          <w:left w:val="nil"/>
          <w:bottom w:val="nil"/>
          <w:right w:val="nil"/>
          <w:between w:val="nil"/>
        </w:pBdr>
        <w:jc w:val="center"/>
        <w:rPr>
          <w:b/>
          <w:color w:val="000000"/>
        </w:rPr>
      </w:pPr>
      <w:r>
        <w:rPr>
          <w:b/>
          <w:color w:val="000000"/>
        </w:rPr>
        <w:t>CHAPTER FIVE</w:t>
      </w:r>
    </w:p>
    <w:p w14:paraId="5E7724A3" w14:textId="77777777" w:rsidR="004B5C2C" w:rsidRDefault="00000000">
      <w:pPr>
        <w:pBdr>
          <w:top w:val="nil"/>
          <w:left w:val="nil"/>
          <w:bottom w:val="nil"/>
          <w:right w:val="nil"/>
          <w:between w:val="nil"/>
        </w:pBdr>
        <w:jc w:val="center"/>
        <w:rPr>
          <w:b/>
          <w:color w:val="000000"/>
        </w:rPr>
      </w:pPr>
      <w:r>
        <w:rPr>
          <w:b/>
          <w:color w:val="000000"/>
        </w:rPr>
        <w:t>CONCLUSION AND RECOMMENDATION</w:t>
      </w:r>
    </w:p>
    <w:p w14:paraId="1BC566E5" w14:textId="77777777" w:rsidR="004B5C2C" w:rsidRDefault="00000000">
      <w:pPr>
        <w:pBdr>
          <w:top w:val="nil"/>
          <w:left w:val="nil"/>
          <w:bottom w:val="nil"/>
          <w:right w:val="nil"/>
          <w:between w:val="nil"/>
        </w:pBdr>
        <w:spacing w:line="480" w:lineRule="auto"/>
        <w:jc w:val="both"/>
        <w:rPr>
          <w:b/>
          <w:color w:val="000000"/>
        </w:rPr>
      </w:pPr>
      <w:r>
        <w:rPr>
          <w:b/>
          <w:color w:val="000000"/>
        </w:rPr>
        <w:t>Conclusion</w:t>
      </w:r>
    </w:p>
    <w:p w14:paraId="7F092552" w14:textId="77777777" w:rsidR="004B5C2C" w:rsidRDefault="00000000">
      <w:pPr>
        <w:pBdr>
          <w:top w:val="nil"/>
          <w:left w:val="nil"/>
          <w:bottom w:val="nil"/>
          <w:right w:val="nil"/>
          <w:between w:val="nil"/>
        </w:pBdr>
        <w:spacing w:line="480" w:lineRule="auto"/>
        <w:jc w:val="both"/>
        <w:rPr>
          <w:color w:val="000000"/>
        </w:rPr>
      </w:pPr>
      <w:r>
        <w:rPr>
          <w:color w:val="000000"/>
        </w:rPr>
        <w:t>This study explored the dietary patterns, micronutrient supplementation, and gestational weight gain (GWG) among pregnant women and their association with birth outcomes. The results revealed two primary dietary patterns: healthy and unhealthy. However, the study found no significant correlation between dietary patterns and birth weight, with the exception of a marginal association with leafy vegetable intake. Micronutrient supplementation followed a general pattern (iron, folic acid, multivitamins) and a specific pattern (vitamin D, calcium), reflecting socio-economic influences. However, these supplements did not significantly affect birth outcomes, suggesting the need for a more integrated intervention in maternal nutrition and supplementation strategies.</w:t>
      </w:r>
    </w:p>
    <w:p w14:paraId="1CE9BB98" w14:textId="77777777" w:rsidR="004B5C2C" w:rsidRDefault="00000000">
      <w:pPr>
        <w:pBdr>
          <w:top w:val="nil"/>
          <w:left w:val="nil"/>
          <w:bottom w:val="nil"/>
          <w:right w:val="nil"/>
          <w:between w:val="nil"/>
        </w:pBdr>
        <w:spacing w:line="480" w:lineRule="auto"/>
        <w:jc w:val="both"/>
        <w:rPr>
          <w:color w:val="000000"/>
        </w:rPr>
      </w:pPr>
      <w:r>
        <w:rPr>
          <w:color w:val="000000"/>
        </w:rPr>
        <w:t xml:space="preserve">GWG emerged as a key predictor of birth outcomes, reinforcing its critical role in maternal and neonatal health. While pre-pregnancy BMI and the amount of physical activity had weak links with birth outcomes, the fact that GWG and supplementation did not show any significant links suggests that there are many factors that interact with each other to affect pregnancy outcomes. This study highlights the need for targeted, individualised nutritional interventions that consider socio-economic status, physical activity, and pre-pregnancy health to improve maternal and neonatal health. The study, however, did not determine the mechanisms behind these </w:t>
      </w:r>
      <w:proofErr w:type="spellStart"/>
      <w:r>
        <w:rPr>
          <w:color w:val="000000"/>
        </w:rPr>
        <w:t>asscocations</w:t>
      </w:r>
      <w:proofErr w:type="spellEnd"/>
      <w:r>
        <w:rPr>
          <w:color w:val="000000"/>
        </w:rPr>
        <w:t>. Further research is required to determine the mechanisms behind these associations, particularly in diverse populations and settings.</w:t>
      </w:r>
    </w:p>
    <w:p w14:paraId="4DCE72FC" w14:textId="77777777" w:rsidR="004B5C2C" w:rsidRDefault="004B5C2C">
      <w:pPr>
        <w:pBdr>
          <w:top w:val="nil"/>
          <w:left w:val="nil"/>
          <w:bottom w:val="nil"/>
          <w:right w:val="nil"/>
          <w:between w:val="nil"/>
        </w:pBdr>
        <w:spacing w:line="480" w:lineRule="auto"/>
        <w:jc w:val="both"/>
        <w:rPr>
          <w:color w:val="000000"/>
        </w:rPr>
      </w:pPr>
    </w:p>
    <w:p w14:paraId="041E134E" w14:textId="77777777" w:rsidR="004B5C2C" w:rsidRDefault="00000000">
      <w:pPr>
        <w:pBdr>
          <w:top w:val="nil"/>
          <w:left w:val="nil"/>
          <w:bottom w:val="nil"/>
          <w:right w:val="nil"/>
          <w:between w:val="nil"/>
        </w:pBdr>
        <w:spacing w:line="480" w:lineRule="auto"/>
        <w:jc w:val="both"/>
        <w:rPr>
          <w:b/>
          <w:color w:val="000000"/>
        </w:rPr>
      </w:pPr>
      <w:r>
        <w:rPr>
          <w:b/>
          <w:color w:val="000000"/>
        </w:rPr>
        <w:t>Recommendation(s)</w:t>
      </w:r>
    </w:p>
    <w:p w14:paraId="10D73E14" w14:textId="77777777" w:rsidR="004B5C2C" w:rsidRDefault="00000000">
      <w:pPr>
        <w:pBdr>
          <w:top w:val="nil"/>
          <w:left w:val="nil"/>
          <w:bottom w:val="nil"/>
          <w:right w:val="nil"/>
          <w:between w:val="nil"/>
        </w:pBdr>
        <w:spacing w:after="280" w:line="480" w:lineRule="auto"/>
        <w:jc w:val="both"/>
        <w:rPr>
          <w:b/>
          <w:color w:val="000000"/>
        </w:rPr>
      </w:pPr>
      <w:r>
        <w:rPr>
          <w:b/>
          <w:color w:val="000000"/>
        </w:rPr>
        <w:t>Policy Recommendations</w:t>
      </w:r>
    </w:p>
    <w:p w14:paraId="2C753539" w14:textId="77777777" w:rsidR="004B5C2C" w:rsidRDefault="00000000">
      <w:pPr>
        <w:numPr>
          <w:ilvl w:val="0"/>
          <w:numId w:val="8"/>
        </w:numPr>
        <w:spacing w:before="280" w:line="480" w:lineRule="auto"/>
        <w:jc w:val="both"/>
      </w:pPr>
      <w:r>
        <w:t>The Ministry of Health and donor funders should develop national guidelines to promote balanced diets and micronutrient supplementation during pregnancy. This will ensure a unified approach to improving maternal nutrition, leading to better pregnancy and birth outcomes.</w:t>
      </w:r>
    </w:p>
    <w:p w14:paraId="278788C7" w14:textId="77777777" w:rsidR="004B5C2C" w:rsidRDefault="00000000">
      <w:pPr>
        <w:numPr>
          <w:ilvl w:val="0"/>
          <w:numId w:val="8"/>
        </w:numPr>
        <w:spacing w:line="480" w:lineRule="auto"/>
        <w:jc w:val="both"/>
      </w:pPr>
      <w:r>
        <w:t>The Ministry of Health and Donor Funders should allocate funds for maternal health programs focused on nutrition education and improving access to affordable healthy foods and supplements, particularly in rural areas. Increased funding will expand access to nutritional support for pregnant women, especially in underserved regions, reducing maternal and neonatal health disparities.</w:t>
      </w:r>
    </w:p>
    <w:p w14:paraId="1596EF32" w14:textId="77777777" w:rsidR="004B5C2C" w:rsidRDefault="00000000">
      <w:pPr>
        <w:numPr>
          <w:ilvl w:val="0"/>
          <w:numId w:val="8"/>
        </w:numPr>
        <w:spacing w:line="480" w:lineRule="auto"/>
        <w:jc w:val="both"/>
      </w:pPr>
      <w:r>
        <w:t>Ghana Health Service, Christian Health Association of Ghana (CHAG), and Implementing Partners should collaborate with the Physiotherapy Association to develop and disseminate standardised guidelines for safe physical activity during pregnancy. This will promote safe exercise practices, potentially reducing the risk of adverse pregnancy outcomes related to inactivity or overexertion.</w:t>
      </w:r>
    </w:p>
    <w:p w14:paraId="5A630DC8" w14:textId="77777777" w:rsidR="004B5C2C" w:rsidRDefault="00000000">
      <w:pPr>
        <w:spacing w:line="480" w:lineRule="auto"/>
        <w:jc w:val="both"/>
        <w:rPr>
          <w:b/>
        </w:rPr>
      </w:pPr>
      <w:r>
        <w:rPr>
          <w:b/>
        </w:rPr>
        <w:t>Practice Recommendations</w:t>
      </w:r>
    </w:p>
    <w:p w14:paraId="25148979" w14:textId="77777777" w:rsidR="004B5C2C" w:rsidRDefault="00000000">
      <w:pPr>
        <w:numPr>
          <w:ilvl w:val="0"/>
          <w:numId w:val="9"/>
        </w:numPr>
        <w:spacing w:line="480" w:lineRule="auto"/>
        <w:jc w:val="both"/>
      </w:pPr>
      <w:r>
        <w:t xml:space="preserve">Health </w:t>
      </w:r>
      <w:proofErr w:type="spellStart"/>
      <w:r>
        <w:t>facilies</w:t>
      </w:r>
      <w:proofErr w:type="spellEnd"/>
      <w:r>
        <w:t xml:space="preserve"> should encouraged pregnant women to adopt a balanced diet, emphasising vegetables and whole grains while reducing their intake of fast foods and sugary beverages. Encouraging healthier eating habits can reduce the risk of malnutrition and its related complications during pregnancy.</w:t>
      </w:r>
    </w:p>
    <w:p w14:paraId="1FEABC4D" w14:textId="77777777" w:rsidR="004B5C2C" w:rsidRDefault="00000000">
      <w:pPr>
        <w:numPr>
          <w:ilvl w:val="0"/>
          <w:numId w:val="9"/>
        </w:numPr>
        <w:spacing w:line="480" w:lineRule="auto"/>
        <w:jc w:val="both"/>
      </w:pPr>
      <w:r>
        <w:t>Pregnant women should engage in moderate physical activity, guided by individualised health advice from healthcare professionals. Moderate exercise can help improve maternal health and lower the risk of conditions like gestational diabetes and preeclampsia.</w:t>
      </w:r>
    </w:p>
    <w:p w14:paraId="0B46AB8B" w14:textId="77777777" w:rsidR="004B5C2C" w:rsidRDefault="00000000">
      <w:pPr>
        <w:numPr>
          <w:ilvl w:val="0"/>
          <w:numId w:val="9"/>
        </w:numPr>
        <w:spacing w:line="480" w:lineRule="auto"/>
        <w:jc w:val="both"/>
      </w:pPr>
      <w:r>
        <w:t>Health facilities should integrate nutrition counselling into routine antenatal care and ensure the consistent provision of iron, folic acid, and essential supplements to promote healthy eating and appropriate gestational weight gain. This integration will ensure timely interventions, reducing the risk of micronutrient deficiencies and supporting optimal foetal development.</w:t>
      </w:r>
    </w:p>
    <w:p w14:paraId="312FB79B" w14:textId="77777777" w:rsidR="004B5C2C" w:rsidRDefault="00000000">
      <w:pPr>
        <w:numPr>
          <w:ilvl w:val="0"/>
          <w:numId w:val="9"/>
        </w:numPr>
        <w:spacing w:after="280" w:line="480" w:lineRule="auto"/>
        <w:jc w:val="both"/>
      </w:pPr>
      <w:r>
        <w:t>Health facilities should enhance community-based health programs, empowering pregnant women through locally-led nutrition education initiatives delivered by community health workers. Empowering women at the community level will improve nutritional knowledge, leading to healthier dietary practices and better birth outcomes.</w:t>
      </w:r>
    </w:p>
    <w:p w14:paraId="0EA3936C" w14:textId="77777777" w:rsidR="004B5C2C" w:rsidRDefault="004B5C2C">
      <w:pPr>
        <w:pBdr>
          <w:top w:val="nil"/>
          <w:left w:val="nil"/>
          <w:bottom w:val="nil"/>
          <w:right w:val="nil"/>
          <w:between w:val="nil"/>
        </w:pBdr>
        <w:spacing w:line="480" w:lineRule="auto"/>
        <w:jc w:val="both"/>
        <w:rPr>
          <w:b/>
          <w:color w:val="000000"/>
        </w:rPr>
      </w:pPr>
    </w:p>
    <w:p w14:paraId="345B4F1B" w14:textId="77777777" w:rsidR="004B5C2C" w:rsidRDefault="004B5C2C">
      <w:pPr>
        <w:pBdr>
          <w:top w:val="nil"/>
          <w:left w:val="nil"/>
          <w:bottom w:val="nil"/>
          <w:right w:val="nil"/>
          <w:between w:val="nil"/>
        </w:pBdr>
        <w:spacing w:line="480" w:lineRule="auto"/>
        <w:jc w:val="both"/>
        <w:rPr>
          <w:b/>
          <w:color w:val="000000"/>
        </w:rPr>
      </w:pPr>
    </w:p>
    <w:p w14:paraId="2DF6937B" w14:textId="77777777" w:rsidR="004B5C2C" w:rsidRDefault="004B5C2C">
      <w:pPr>
        <w:pBdr>
          <w:top w:val="nil"/>
          <w:left w:val="nil"/>
          <w:bottom w:val="nil"/>
          <w:right w:val="nil"/>
          <w:between w:val="nil"/>
        </w:pBdr>
        <w:rPr>
          <w:color w:val="000000"/>
        </w:rPr>
      </w:pPr>
    </w:p>
    <w:sectPr w:rsidR="004B5C2C">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lliam" w:date="2025-04-22T22:30:00Z" w:initials="WD">
    <w:p w14:paraId="3BC665D5" w14:textId="416806F6" w:rsidR="00894438" w:rsidRDefault="00894438">
      <w:pPr>
        <w:pStyle w:val="CommentText"/>
        <w:rPr>
          <w:noProof/>
        </w:rPr>
      </w:pPr>
      <w:r>
        <w:rPr>
          <w:rStyle w:val="CommentReference"/>
        </w:rPr>
        <w:annotationRef/>
      </w:r>
      <w:r w:rsidRPr="00894438">
        <w:rPr>
          <w:noProof/>
        </w:rPr>
        <w:t>I suggest we include the conversion rate based on the study time for publication purposes</w:t>
      </w:r>
      <w:r w:rsidR="00000000">
        <w:rPr>
          <w:noProof/>
        </w:rPr>
        <w:t>.</w:t>
      </w:r>
    </w:p>
    <w:p w14:paraId="68D14E11" w14:textId="5248AE94" w:rsidR="00894438" w:rsidRDefault="008944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14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76DB07" w16cex:dateUtc="2025-04-22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14E11" w16cid:durableId="1E76D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3DE"/>
    <w:multiLevelType w:val="multilevel"/>
    <w:tmpl w:val="C49624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4D3D42"/>
    <w:multiLevelType w:val="multilevel"/>
    <w:tmpl w:val="84D0AC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1D3541"/>
    <w:multiLevelType w:val="multilevel"/>
    <w:tmpl w:val="89B69BFE"/>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495925"/>
    <w:multiLevelType w:val="multilevel"/>
    <w:tmpl w:val="51189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220311"/>
    <w:multiLevelType w:val="multilevel"/>
    <w:tmpl w:val="96B66F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C932B5D"/>
    <w:multiLevelType w:val="multilevel"/>
    <w:tmpl w:val="A1BC3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E052411"/>
    <w:multiLevelType w:val="multilevel"/>
    <w:tmpl w:val="CFCC6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CE3E57"/>
    <w:multiLevelType w:val="multilevel"/>
    <w:tmpl w:val="80722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D7B3373"/>
    <w:multiLevelType w:val="multilevel"/>
    <w:tmpl w:val="E62CCC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F4C5F70"/>
    <w:multiLevelType w:val="multilevel"/>
    <w:tmpl w:val="19C4B6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628273">
    <w:abstractNumId w:val="3"/>
  </w:num>
  <w:num w:numId="2" w16cid:durableId="358089264">
    <w:abstractNumId w:val="6"/>
  </w:num>
  <w:num w:numId="3" w16cid:durableId="336737927">
    <w:abstractNumId w:val="4"/>
  </w:num>
  <w:num w:numId="4" w16cid:durableId="1159927770">
    <w:abstractNumId w:val="0"/>
  </w:num>
  <w:num w:numId="5" w16cid:durableId="1670911093">
    <w:abstractNumId w:val="8"/>
  </w:num>
  <w:num w:numId="6" w16cid:durableId="1592817943">
    <w:abstractNumId w:val="5"/>
  </w:num>
  <w:num w:numId="7" w16cid:durableId="491457198">
    <w:abstractNumId w:val="7"/>
  </w:num>
  <w:num w:numId="8" w16cid:durableId="1128667724">
    <w:abstractNumId w:val="9"/>
  </w:num>
  <w:num w:numId="9" w16cid:durableId="1357267956">
    <w:abstractNumId w:val="2"/>
  </w:num>
  <w:num w:numId="10" w16cid:durableId="19432261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w15:presenceInfo w15:providerId="None" w15:userId="Will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2C"/>
    <w:rsid w:val="004B5C2C"/>
    <w:rsid w:val="00755A82"/>
    <w:rsid w:val="00894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048DB"/>
  <w15:docId w15:val="{86FBF16B-F643-4734-871D-ED86AFC3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pPr>
    <w:rPr>
      <w:rFonts w:ascii="Calibri" w:eastAsia="Calibri" w:hAnsi="Calibri" w:cs="Calibri"/>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Revision">
    <w:name w:val="Revision"/>
    <w:hidden/>
    <w:uiPriority w:val="99"/>
    <w:semiHidden/>
    <w:rsid w:val="00894438"/>
  </w:style>
  <w:style w:type="character" w:styleId="CommentReference">
    <w:name w:val="annotation reference"/>
    <w:basedOn w:val="DefaultParagraphFont"/>
    <w:uiPriority w:val="99"/>
    <w:semiHidden/>
    <w:unhideWhenUsed/>
    <w:rsid w:val="00894438"/>
    <w:rPr>
      <w:sz w:val="16"/>
      <w:szCs w:val="16"/>
    </w:rPr>
  </w:style>
  <w:style w:type="paragraph" w:styleId="CommentText">
    <w:name w:val="annotation text"/>
    <w:basedOn w:val="Normal"/>
    <w:link w:val="CommentTextChar"/>
    <w:uiPriority w:val="99"/>
    <w:semiHidden/>
    <w:unhideWhenUsed/>
    <w:rsid w:val="00894438"/>
    <w:rPr>
      <w:sz w:val="20"/>
      <w:szCs w:val="20"/>
    </w:rPr>
  </w:style>
  <w:style w:type="character" w:customStyle="1" w:styleId="CommentTextChar">
    <w:name w:val="Comment Text Char"/>
    <w:basedOn w:val="DefaultParagraphFont"/>
    <w:link w:val="CommentText"/>
    <w:uiPriority w:val="99"/>
    <w:semiHidden/>
    <w:rsid w:val="00894438"/>
    <w:rPr>
      <w:sz w:val="20"/>
      <w:szCs w:val="20"/>
    </w:rPr>
  </w:style>
  <w:style w:type="paragraph" w:styleId="CommentSubject">
    <w:name w:val="annotation subject"/>
    <w:basedOn w:val="CommentText"/>
    <w:next w:val="CommentText"/>
    <w:link w:val="CommentSubjectChar"/>
    <w:uiPriority w:val="99"/>
    <w:semiHidden/>
    <w:unhideWhenUsed/>
    <w:rsid w:val="00894438"/>
    <w:rPr>
      <w:b/>
      <w:bCs/>
    </w:rPr>
  </w:style>
  <w:style w:type="character" w:customStyle="1" w:styleId="CommentSubjectChar">
    <w:name w:val="Comment Subject Char"/>
    <w:basedOn w:val="CommentTextChar"/>
    <w:link w:val="CommentSubject"/>
    <w:uiPriority w:val="99"/>
    <w:semiHidden/>
    <w:rsid w:val="00894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4123</Words>
  <Characters>24125</Characters>
  <Application>Microsoft Office Word</Application>
  <DocSecurity>0</DocSecurity>
  <Lines>1048</Lines>
  <Paragraphs>830</Paragraphs>
  <ScaleCrop>false</ScaleCrop>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cp:lastModifiedBy>
  <cp:revision>2</cp:revision>
  <dcterms:created xsi:type="dcterms:W3CDTF">2025-04-22T21:29:00Z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1054227bff4bb8f40794f30a19dd00478801aa0b92f0bcc2485094fa7ca254ee</vt:lpwstr>
  </property>
</Properties>
</file>